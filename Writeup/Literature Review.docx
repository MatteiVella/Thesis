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F902" w14:textId="77777777" w:rsidR="00D93804" w:rsidRDefault="00720369" w:rsidP="004D6BAD">
      <w:pPr>
        <w:pStyle w:val="Title"/>
        <w:spacing w:line="360" w:lineRule="auto"/>
      </w:pPr>
      <w:r>
        <w:t xml:space="preserve">Maltese Food Recognition Using </w:t>
      </w:r>
      <w:commentRangeStart w:id="0"/>
      <w:r>
        <w:t>Mask R-CNN</w:t>
      </w:r>
      <w:commentRangeEnd w:id="0"/>
      <w:r w:rsidR="004F708E">
        <w:rPr>
          <w:rStyle w:val="CommentReference"/>
        </w:rPr>
        <w:commentReference w:id="0"/>
      </w:r>
    </w:p>
    <w:p w14:paraId="01B0F903" w14:textId="77777777" w:rsidR="00D93804" w:rsidRDefault="00720369" w:rsidP="004D6BAD">
      <w:pPr>
        <w:spacing w:before="319" w:line="360" w:lineRule="auto"/>
        <w:ind w:left="660" w:right="660"/>
        <w:jc w:val="center"/>
      </w:pPr>
      <w:proofErr w:type="spellStart"/>
      <w:r>
        <w:t>Mattei</w:t>
      </w:r>
      <w:proofErr w:type="spellEnd"/>
      <w:r>
        <w:t xml:space="preserve"> Vella,  Alan Gatt</w:t>
      </w:r>
    </w:p>
    <w:p w14:paraId="01B0F904" w14:textId="77777777" w:rsidR="00D93804" w:rsidRDefault="00720369" w:rsidP="004D6BAD">
      <w:pPr>
        <w:pStyle w:val="BodyText"/>
        <w:spacing w:before="15" w:line="360" w:lineRule="auto"/>
        <w:ind w:left="3047" w:right="3045"/>
        <w:jc w:val="center"/>
      </w:pPr>
      <w:r>
        <w:t xml:space="preserve">Institute of Information &amp; Communication </w:t>
      </w:r>
      <w:r>
        <w:rPr>
          <w:spacing w:val="-4"/>
        </w:rPr>
        <w:t xml:space="preserve">Technology </w:t>
      </w:r>
      <w:r>
        <w:t>Malta College or Arts, Science &amp; Technology Corradino</w:t>
      </w:r>
      <w:r>
        <w:rPr>
          <w:spacing w:val="18"/>
        </w:rPr>
        <w:t xml:space="preserve"> </w:t>
      </w:r>
      <w:r>
        <w:t>Hill</w:t>
      </w:r>
    </w:p>
    <w:p w14:paraId="01B0F905" w14:textId="77777777" w:rsidR="00D93804" w:rsidRDefault="00720369" w:rsidP="004D6BAD">
      <w:pPr>
        <w:pStyle w:val="BodyText"/>
        <w:spacing w:before="1" w:line="360" w:lineRule="auto"/>
        <w:ind w:left="660" w:right="660"/>
        <w:jc w:val="center"/>
      </w:pPr>
      <w:r>
        <w:t>Paola  PLA 9032</w:t>
      </w:r>
    </w:p>
    <w:p w14:paraId="01B0F906" w14:textId="77777777" w:rsidR="00720369" w:rsidRDefault="00720369" w:rsidP="004D6BAD">
      <w:pPr>
        <w:pStyle w:val="BodyText"/>
        <w:spacing w:line="360" w:lineRule="auto"/>
        <w:ind w:left="660" w:right="660"/>
        <w:jc w:val="center"/>
      </w:pPr>
      <w:r>
        <w:rPr>
          <w:rFonts w:ascii="LM Roman 10"/>
          <w:i/>
        </w:rPr>
        <w:t>{</w:t>
      </w:r>
      <w:r>
        <w:t xml:space="preserve">mattei.vella.e22881, </w:t>
      </w:r>
      <w:hyperlink r:id="rId9" w:history="1">
        <w:r w:rsidRPr="00DA5F62">
          <w:rPr>
            <w:rStyle w:val="Hyperlink"/>
          </w:rPr>
          <w:t>alan.gatt</w:t>
        </w:r>
        <w:r w:rsidRPr="00DA5F62">
          <w:rPr>
            <w:rStyle w:val="Hyperlink"/>
            <w:rFonts w:ascii="LM Roman 10"/>
            <w:i/>
          </w:rPr>
          <w:t>}</w:t>
        </w:r>
        <w:r w:rsidRPr="00DA5F62">
          <w:rPr>
            <w:rStyle w:val="Hyperlink"/>
          </w:rPr>
          <w:t>@mcast.edu.mt</w:t>
        </w:r>
      </w:hyperlink>
      <w:bookmarkStart w:id="1" w:name="Literature_Review"/>
      <w:bookmarkStart w:id="2" w:name="_bookmark1"/>
      <w:bookmarkEnd w:id="1"/>
      <w:bookmarkEnd w:id="2"/>
    </w:p>
    <w:p w14:paraId="01B0F907" w14:textId="77777777" w:rsidR="00720369" w:rsidRDefault="00720369" w:rsidP="004D6BAD">
      <w:pPr>
        <w:pStyle w:val="BodyText"/>
        <w:spacing w:line="360" w:lineRule="auto"/>
        <w:ind w:left="660" w:right="660"/>
        <w:jc w:val="center"/>
        <w:rPr>
          <w:spacing w:val="6"/>
        </w:rPr>
      </w:pPr>
    </w:p>
    <w:p w14:paraId="01B0F908" w14:textId="77777777" w:rsidR="00D93804" w:rsidRPr="004D6BAD" w:rsidRDefault="00720369" w:rsidP="004D6BAD">
      <w:pPr>
        <w:pStyle w:val="BodyText"/>
        <w:spacing w:line="360" w:lineRule="auto"/>
        <w:ind w:left="660" w:right="660"/>
        <w:jc w:val="center"/>
        <w:rPr>
          <w:sz w:val="24"/>
          <w:szCs w:val="24"/>
        </w:rPr>
      </w:pPr>
      <w:r w:rsidRPr="004D6BAD">
        <w:rPr>
          <w:spacing w:val="6"/>
          <w:sz w:val="24"/>
          <w:szCs w:val="24"/>
        </w:rPr>
        <w:t>LITERATURE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pacing w:val="7"/>
          <w:sz w:val="24"/>
          <w:szCs w:val="24"/>
        </w:rPr>
        <w:t>REVIEW</w:t>
      </w:r>
    </w:p>
    <w:p w14:paraId="01B0F909" w14:textId="13734C6C" w:rsidR="00D93804" w:rsidRPr="004D6BAD" w:rsidRDefault="00720369" w:rsidP="004D6BAD">
      <w:pPr>
        <w:pStyle w:val="BodyText"/>
        <w:spacing w:before="88" w:line="360" w:lineRule="auto"/>
        <w:ind w:right="117" w:firstLine="199"/>
        <w:jc w:val="both"/>
        <w:rPr>
          <w:sz w:val="24"/>
          <w:szCs w:val="24"/>
        </w:rPr>
      </w:pPr>
      <w:del w:id="3" w:author="Alan Gatt" w:date="2021-11-07T10:48:00Z">
        <w:r w:rsidRPr="004D6BAD" w:rsidDel="004D6BAD">
          <w:rPr>
            <w:sz w:val="24"/>
            <w:szCs w:val="24"/>
          </w:rPr>
          <w:delText>As of today there</w:delText>
        </w:r>
      </w:del>
      <w:ins w:id="4" w:author="Alan Gatt" w:date="2021-11-07T10:48:00Z">
        <w:r w:rsidR="004D6BAD">
          <w:rPr>
            <w:sz w:val="24"/>
            <w:szCs w:val="24"/>
          </w:rPr>
          <w:t>There</w:t>
        </w:r>
      </w:ins>
      <w:r w:rsidRPr="004D6BAD">
        <w:rPr>
          <w:sz w:val="24"/>
          <w:szCs w:val="24"/>
        </w:rPr>
        <w:t xml:space="preserve"> have been many successful attempts </w:t>
      </w:r>
      <w:r w:rsidRPr="004D6BAD">
        <w:rPr>
          <w:spacing w:val="-6"/>
          <w:sz w:val="24"/>
          <w:szCs w:val="24"/>
        </w:rPr>
        <w:t xml:space="preserve">at </w:t>
      </w:r>
      <w:r w:rsidRPr="004D6BAD">
        <w:rPr>
          <w:sz w:val="24"/>
          <w:szCs w:val="24"/>
        </w:rPr>
        <w:t>recognizing</w:t>
      </w:r>
      <w:ins w:id="5" w:author="Alan Gatt" w:date="2021-11-07T10:49:00Z">
        <w:r w:rsidR="004D6BAD">
          <w:rPr>
            <w:sz w:val="24"/>
            <w:szCs w:val="24"/>
          </w:rPr>
          <w:t xml:space="preserve"> different types of</w:t>
        </w:r>
      </w:ins>
      <w:r w:rsidRPr="004D6BAD">
        <w:rPr>
          <w:sz w:val="24"/>
          <w:szCs w:val="24"/>
        </w:rPr>
        <w:t xml:space="preserve"> food items </w:t>
      </w:r>
      <w:del w:id="6" w:author="Alan Gatt" w:date="2021-11-07T10:49:00Z">
        <w:r w:rsidRPr="004D6BAD" w:rsidDel="004D6BAD">
          <w:rPr>
            <w:sz w:val="24"/>
            <w:szCs w:val="24"/>
          </w:rPr>
          <w:delText xml:space="preserve">of different types whilst using </w:delText>
        </w:r>
        <w:r w:rsidRPr="004D6BAD" w:rsidDel="004D6BAD">
          <w:rPr>
            <w:spacing w:val="-5"/>
            <w:sz w:val="24"/>
            <w:szCs w:val="24"/>
          </w:rPr>
          <w:delText xml:space="preserve">dif- </w:delText>
        </w:r>
        <w:r w:rsidRPr="004D6BAD" w:rsidDel="004D6BAD">
          <w:rPr>
            <w:sz w:val="24"/>
            <w:szCs w:val="24"/>
          </w:rPr>
          <w:delText xml:space="preserve">ferent methodologies. Most research usually revolves </w:delText>
        </w:r>
        <w:r w:rsidRPr="004D6BAD" w:rsidDel="004D6BAD">
          <w:rPr>
            <w:spacing w:val="-3"/>
            <w:sz w:val="24"/>
            <w:szCs w:val="24"/>
          </w:rPr>
          <w:delText xml:space="preserve">around </w:delText>
        </w:r>
        <w:r w:rsidRPr="004D6BAD" w:rsidDel="004D6BAD">
          <w:rPr>
            <w:sz w:val="24"/>
            <w:szCs w:val="24"/>
          </w:rPr>
          <w:delText>methodologies involving</w:delText>
        </w:r>
      </w:del>
      <w:ins w:id="7" w:author="Alan Gatt" w:date="2021-11-07T10:49:00Z">
        <w:r w:rsidR="004D6BAD">
          <w:rPr>
            <w:sz w:val="24"/>
            <w:szCs w:val="24"/>
          </w:rPr>
          <w:t>using</w:t>
        </w:r>
      </w:ins>
      <w:r w:rsidRPr="004D6BAD">
        <w:rPr>
          <w:sz w:val="24"/>
          <w:szCs w:val="24"/>
        </w:rPr>
        <w:t xml:space="preserve"> neural networks, </w:t>
      </w:r>
      <w:ins w:id="8" w:author="Alan Gatt" w:date="2021-11-07T10:49:00Z">
        <w:r w:rsidR="004D6BAD">
          <w:rPr>
            <w:sz w:val="24"/>
            <w:szCs w:val="24"/>
          </w:rPr>
          <w:t xml:space="preserve">although recent </w:t>
        </w:r>
      </w:ins>
      <w:del w:id="9" w:author="Alan Gatt" w:date="2021-11-07T10:50:00Z">
        <w:r w:rsidRPr="004D6BAD" w:rsidDel="004D6BAD">
          <w:rPr>
            <w:sz w:val="24"/>
            <w:szCs w:val="24"/>
          </w:rPr>
          <w:delText xml:space="preserve">but some </w:delText>
        </w:r>
      </w:del>
      <w:r w:rsidRPr="004D6BAD">
        <w:rPr>
          <w:sz w:val="24"/>
          <w:szCs w:val="24"/>
        </w:rPr>
        <w:t xml:space="preserve">research </w:t>
      </w:r>
      <w:ins w:id="10" w:author="Alan Gatt" w:date="2021-11-07T10:50:00Z">
        <w:r w:rsidR="004D6BAD">
          <w:rPr>
            <w:sz w:val="24"/>
            <w:szCs w:val="24"/>
          </w:rPr>
          <w:t xml:space="preserve">has </w:t>
        </w:r>
      </w:ins>
      <w:r w:rsidRPr="004D6BAD">
        <w:rPr>
          <w:sz w:val="24"/>
          <w:szCs w:val="24"/>
        </w:rPr>
        <w:t>show</w:t>
      </w:r>
      <w:ins w:id="11" w:author="Alan Gatt" w:date="2021-11-07T10:50:00Z">
        <w:r w:rsidR="004D6BAD">
          <w:rPr>
            <w:sz w:val="24"/>
            <w:szCs w:val="24"/>
          </w:rPr>
          <w:t xml:space="preserve">n </w:t>
        </w:r>
      </w:ins>
      <w:del w:id="12" w:author="Alan Gatt" w:date="2021-11-07T10:50:00Z">
        <w:r w:rsidRPr="004D6BAD" w:rsidDel="004D6BAD">
          <w:rPr>
            <w:sz w:val="24"/>
            <w:szCs w:val="24"/>
          </w:rPr>
          <w:delText xml:space="preserve">ed </w:delText>
        </w:r>
      </w:del>
      <w:r w:rsidRPr="004D6BAD">
        <w:rPr>
          <w:sz w:val="24"/>
          <w:szCs w:val="24"/>
        </w:rPr>
        <w:t xml:space="preserve">that </w:t>
      </w:r>
      <w:del w:id="13" w:author="Alan Gatt" w:date="2021-11-07T10:50:00Z">
        <w:r w:rsidRPr="004D6BAD" w:rsidDel="004D6BAD">
          <w:rPr>
            <w:sz w:val="24"/>
            <w:szCs w:val="24"/>
          </w:rPr>
          <w:delText xml:space="preserve">other methods such as </w:delText>
        </w:r>
      </w:del>
      <w:r w:rsidRPr="004D6BAD">
        <w:rPr>
          <w:sz w:val="24"/>
          <w:szCs w:val="24"/>
        </w:rPr>
        <w:t xml:space="preserve">deep learning </w:t>
      </w:r>
      <w:ins w:id="14" w:author="Alan Gatt" w:date="2021-11-07T10:50:00Z">
        <w:r w:rsidR="004D6BAD">
          <w:rPr>
            <w:sz w:val="24"/>
            <w:szCs w:val="24"/>
          </w:rPr>
          <w:t xml:space="preserve">techniques also </w:t>
        </w:r>
      </w:ins>
      <w:proofErr w:type="spellStart"/>
      <w:r w:rsidRPr="004D6BAD">
        <w:rPr>
          <w:spacing w:val="-3"/>
          <w:sz w:val="24"/>
          <w:szCs w:val="24"/>
        </w:rPr>
        <w:t>managed</w:t>
      </w:r>
      <w:del w:id="15" w:author="Alan Gatt" w:date="2021-11-07T10:50:00Z">
        <w:r w:rsidRPr="004D6BAD" w:rsidDel="004D6BAD">
          <w:rPr>
            <w:spacing w:val="-3"/>
            <w:sz w:val="24"/>
            <w:szCs w:val="24"/>
          </w:rPr>
          <w:delText xml:space="preserve">     </w:delText>
        </w:r>
      </w:del>
      <w:r w:rsidRPr="004D6BAD">
        <w:rPr>
          <w:sz w:val="24"/>
          <w:szCs w:val="24"/>
        </w:rPr>
        <w:t>to</w:t>
      </w:r>
      <w:proofErr w:type="spellEnd"/>
      <w:r w:rsidRPr="004D6BAD">
        <w:rPr>
          <w:sz w:val="24"/>
          <w:szCs w:val="24"/>
        </w:rPr>
        <w:t xml:space="preserve"> achieve </w:t>
      </w:r>
      <w:del w:id="16" w:author="Alan Gatt" w:date="2021-11-07T10:50:00Z">
        <w:r w:rsidRPr="004D6BAD" w:rsidDel="004D6BAD">
          <w:rPr>
            <w:sz w:val="24"/>
            <w:szCs w:val="24"/>
          </w:rPr>
          <w:delText>some promise as-well</w:delText>
        </w:r>
      </w:del>
      <w:ins w:id="17" w:author="Alan Gatt" w:date="2021-11-07T10:50:00Z">
        <w:r w:rsidR="004D6BAD">
          <w:rPr>
            <w:sz w:val="24"/>
            <w:szCs w:val="24"/>
          </w:rPr>
          <w:t>good results</w:t>
        </w:r>
      </w:ins>
      <w:r w:rsidRPr="004D6BAD">
        <w:rPr>
          <w:sz w:val="24"/>
          <w:szCs w:val="24"/>
        </w:rPr>
        <w:t xml:space="preserve">. S. </w:t>
      </w:r>
      <w:proofErr w:type="spellStart"/>
      <w:r w:rsidRPr="004D6BAD">
        <w:rPr>
          <w:sz w:val="24"/>
          <w:szCs w:val="24"/>
        </w:rPr>
        <w:t>Mezgec</w:t>
      </w:r>
      <w:proofErr w:type="spellEnd"/>
      <w:r w:rsidRPr="004D6BAD">
        <w:rPr>
          <w:sz w:val="24"/>
          <w:szCs w:val="24"/>
        </w:rPr>
        <w:t xml:space="preserve"> and  B.  </w:t>
      </w:r>
      <w:r w:rsidRPr="004D6BAD">
        <w:rPr>
          <w:spacing w:val="-6"/>
          <w:sz w:val="24"/>
          <w:szCs w:val="24"/>
        </w:rPr>
        <w:t xml:space="preserve">K.  </w:t>
      </w:r>
      <w:r w:rsidRPr="004D6BAD">
        <w:rPr>
          <w:sz w:val="24"/>
          <w:szCs w:val="24"/>
        </w:rPr>
        <w:t xml:space="preserve">Seljak stated in their paper that, </w:t>
      </w:r>
      <w:r w:rsidRPr="004D6BAD">
        <w:rPr>
          <w:i/>
          <w:sz w:val="24"/>
          <w:szCs w:val="24"/>
        </w:rPr>
        <w:t xml:space="preserve">“Deep learning </w:t>
      </w:r>
      <w:r w:rsidRPr="004D6BAD">
        <w:rPr>
          <w:i/>
          <w:spacing w:val="-3"/>
          <w:sz w:val="24"/>
          <w:szCs w:val="24"/>
        </w:rPr>
        <w:t xml:space="preserve">achieved </w:t>
      </w:r>
      <w:r w:rsidRPr="004D6BAD">
        <w:rPr>
          <w:i/>
          <w:sz w:val="24"/>
          <w:szCs w:val="24"/>
        </w:rPr>
        <w:t xml:space="preserve">considerably better results in this field, as deep learning </w:t>
      </w:r>
      <w:del w:id="18" w:author="Alan Gatt" w:date="2021-11-07T10:50:00Z">
        <w:r w:rsidRPr="004D6BAD" w:rsidDel="004D6BAD">
          <w:rPr>
            <w:i/>
            <w:sz w:val="24"/>
            <w:szCs w:val="24"/>
          </w:rPr>
          <w:delText xml:space="preserve">is     </w:delText>
        </w:r>
      </w:del>
      <w:ins w:id="19" w:author="Alan Gatt" w:date="2021-11-07T10:50:00Z">
        <w:r w:rsidR="004D6BAD">
          <w:rPr>
            <w:i/>
            <w:sz w:val="24"/>
            <w:szCs w:val="24"/>
          </w:rPr>
          <w:t>is</w:t>
        </w:r>
        <w:r w:rsidR="004D6BAD" w:rsidRPr="004D6BAD">
          <w:rPr>
            <w:i/>
            <w:sz w:val="24"/>
            <w:szCs w:val="24"/>
          </w:rPr>
          <w:t xml:space="preserve"> </w:t>
        </w:r>
      </w:ins>
      <w:r w:rsidRPr="004D6BAD">
        <w:rPr>
          <w:i/>
          <w:sz w:val="24"/>
          <w:szCs w:val="24"/>
        </w:rPr>
        <w:t xml:space="preserve">a fully automatic machine learning approach, and is </w:t>
      </w:r>
      <w:r w:rsidRPr="004D6BAD">
        <w:rPr>
          <w:i/>
          <w:spacing w:val="-4"/>
          <w:sz w:val="24"/>
          <w:szCs w:val="24"/>
        </w:rPr>
        <w:t xml:space="preserve">therefore </w:t>
      </w:r>
      <w:r w:rsidRPr="004D6BAD">
        <w:rPr>
          <w:i/>
          <w:sz w:val="24"/>
          <w:szCs w:val="24"/>
        </w:rPr>
        <w:t>more appropriate for food image recognition”</w:t>
      </w:r>
      <w:r w:rsidRPr="004D6BAD">
        <w:rPr>
          <w:sz w:val="24"/>
          <w:szCs w:val="24"/>
        </w:rPr>
        <w:t xml:space="preserve">. Throughout their research, an architecture called </w:t>
      </w:r>
      <w:r w:rsidRPr="004D6BAD">
        <w:rPr>
          <w:i/>
          <w:sz w:val="24"/>
          <w:szCs w:val="24"/>
        </w:rPr>
        <w:t>“</w:t>
      </w:r>
      <w:proofErr w:type="spellStart"/>
      <w:r w:rsidRPr="004D6BAD">
        <w:rPr>
          <w:i/>
          <w:sz w:val="24"/>
          <w:szCs w:val="24"/>
        </w:rPr>
        <w:t>NutriNet</w:t>
      </w:r>
      <w:proofErr w:type="spellEnd"/>
      <w:r w:rsidRPr="004D6BAD">
        <w:rPr>
          <w:i/>
          <w:sz w:val="24"/>
          <w:szCs w:val="24"/>
        </w:rPr>
        <w:t xml:space="preserve">” </w:t>
      </w:r>
      <w:r w:rsidRPr="004D6BAD">
        <w:rPr>
          <w:sz w:val="24"/>
          <w:szCs w:val="24"/>
        </w:rPr>
        <w:t xml:space="preserve">was created and used to recognize food items/beverages. The </w:t>
      </w:r>
      <w:ins w:id="20" w:author="Alan Gatt" w:date="2021-11-07T10:51:00Z">
        <w:r w:rsidR="004D6BAD">
          <w:rPr>
            <w:sz w:val="24"/>
            <w:szCs w:val="24"/>
          </w:rPr>
          <w:t xml:space="preserve">main </w:t>
        </w:r>
      </w:ins>
      <w:r w:rsidRPr="004D6BAD">
        <w:rPr>
          <w:spacing w:val="-3"/>
          <w:sz w:val="24"/>
          <w:szCs w:val="24"/>
        </w:rPr>
        <w:t xml:space="preserve">difference   </w:t>
      </w:r>
      <w:r w:rsidRPr="004D6BAD">
        <w:rPr>
          <w:sz w:val="24"/>
          <w:szCs w:val="24"/>
        </w:rPr>
        <w:t xml:space="preserve">in </w:t>
      </w:r>
      <w:del w:id="21" w:author="Alan Gatt" w:date="2021-11-07T10:51:00Z">
        <w:r w:rsidRPr="004D6BAD" w:rsidDel="004D6BAD">
          <w:rPr>
            <w:sz w:val="24"/>
            <w:szCs w:val="24"/>
          </w:rPr>
          <w:delText xml:space="preserve">which </w:delText>
        </w:r>
      </w:del>
      <w:r w:rsidRPr="004D6BAD">
        <w:rPr>
          <w:sz w:val="24"/>
          <w:szCs w:val="24"/>
        </w:rPr>
        <w:t xml:space="preserve">this architecture </w:t>
      </w:r>
      <w:del w:id="22" w:author="Alan Gatt" w:date="2021-11-07T10:51:00Z">
        <w:r w:rsidRPr="004D6BAD" w:rsidDel="004D6BAD">
          <w:rPr>
            <w:sz w:val="24"/>
            <w:szCs w:val="24"/>
          </w:rPr>
          <w:delText>provided was the fact</w:delText>
        </w:r>
      </w:del>
      <w:ins w:id="23" w:author="Alan Gatt" w:date="2021-11-07T10:51:00Z">
        <w:r w:rsidR="004D6BAD">
          <w:rPr>
            <w:sz w:val="24"/>
            <w:szCs w:val="24"/>
          </w:rPr>
          <w:t>is</w:t>
        </w:r>
      </w:ins>
      <w:r w:rsidRPr="004D6BAD">
        <w:rPr>
          <w:sz w:val="24"/>
          <w:szCs w:val="24"/>
        </w:rPr>
        <w:t xml:space="preserve"> that </w:t>
      </w:r>
      <w:r w:rsidRPr="004D6BAD">
        <w:rPr>
          <w:spacing w:val="-4"/>
          <w:sz w:val="24"/>
          <w:szCs w:val="24"/>
        </w:rPr>
        <w:t xml:space="preserve">both </w:t>
      </w:r>
      <w:r w:rsidRPr="004D6BAD">
        <w:rPr>
          <w:sz w:val="24"/>
          <w:szCs w:val="24"/>
        </w:rPr>
        <w:t xml:space="preserve">segmentation and the classification of the image where </w:t>
      </w:r>
      <w:r w:rsidRPr="004D6BAD">
        <w:rPr>
          <w:spacing w:val="-3"/>
          <w:sz w:val="24"/>
          <w:szCs w:val="24"/>
        </w:rPr>
        <w:t xml:space="preserve">being </w:t>
      </w:r>
      <w:r w:rsidRPr="004D6BAD">
        <w:rPr>
          <w:sz w:val="24"/>
          <w:szCs w:val="24"/>
        </w:rPr>
        <w:t xml:space="preserve">dealt with in the one single network. At the time of </w:t>
      </w:r>
      <w:del w:id="24" w:author="Alan Gatt" w:date="2021-11-07T10:51:00Z">
        <w:r w:rsidRPr="004D6BAD" w:rsidDel="004D6BAD">
          <w:rPr>
            <w:sz w:val="24"/>
            <w:szCs w:val="24"/>
          </w:rPr>
          <w:delText>the  release</w:delText>
        </w:r>
      </w:del>
      <w:ins w:id="25" w:author="Alan Gatt" w:date="2021-11-07T10:51:00Z">
        <w:r w:rsidR="004D6BAD" w:rsidRPr="004D6BAD">
          <w:rPr>
            <w:sz w:val="24"/>
            <w:szCs w:val="24"/>
          </w:rPr>
          <w:t>the release</w:t>
        </w:r>
      </w:ins>
      <w:r w:rsidRPr="004D6BAD">
        <w:rPr>
          <w:sz w:val="24"/>
          <w:szCs w:val="24"/>
        </w:rPr>
        <w:t xml:space="preserve"> of this paper, both authors claimed that the </w:t>
      </w:r>
      <w:r w:rsidRPr="004D6BAD">
        <w:rPr>
          <w:spacing w:val="-3"/>
          <w:sz w:val="24"/>
          <w:szCs w:val="24"/>
        </w:rPr>
        <w:t xml:space="preserve">provided </w:t>
      </w:r>
      <w:r w:rsidRPr="004D6BAD">
        <w:rPr>
          <w:sz w:val="24"/>
          <w:szCs w:val="24"/>
        </w:rPr>
        <w:t xml:space="preserve">solution achieved many results which </w:t>
      </w:r>
      <w:del w:id="26" w:author="Alan Gatt" w:date="2021-11-07T10:51:00Z">
        <w:r w:rsidRPr="004D6BAD" w:rsidDel="004D6BAD">
          <w:rPr>
            <w:sz w:val="24"/>
            <w:szCs w:val="24"/>
          </w:rPr>
          <w:delText>where much greater</w:delText>
        </w:r>
        <w:r w:rsidRPr="004D6BAD" w:rsidDel="004D6BAD">
          <w:rPr>
            <w:spacing w:val="-26"/>
            <w:sz w:val="24"/>
            <w:szCs w:val="24"/>
          </w:rPr>
          <w:delText xml:space="preserve"> </w:delText>
        </w:r>
        <w:r w:rsidRPr="004D6BAD" w:rsidDel="004D6BAD">
          <w:rPr>
            <w:spacing w:val="-3"/>
            <w:sz w:val="24"/>
            <w:szCs w:val="24"/>
          </w:rPr>
          <w:delText>then</w:delText>
        </w:r>
      </w:del>
      <w:ins w:id="27" w:author="Alan Gatt" w:date="2021-11-07T10:51:00Z">
        <w:r w:rsidR="004D6BAD">
          <w:rPr>
            <w:sz w:val="24"/>
            <w:szCs w:val="24"/>
          </w:rPr>
          <w:t>better than</w:t>
        </w:r>
      </w:ins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others in the field which is always an intriguing factor </w:t>
      </w:r>
      <w:r w:rsidRPr="004D6BAD">
        <w:rPr>
          <w:spacing w:val="-4"/>
          <w:sz w:val="24"/>
          <w:szCs w:val="24"/>
        </w:rPr>
        <w:t xml:space="preserve">when </w:t>
      </w:r>
      <w:r w:rsidRPr="004D6BAD">
        <w:rPr>
          <w:sz w:val="24"/>
          <w:szCs w:val="24"/>
        </w:rPr>
        <w:t>comparing any sort of result. For possible continuation on</w:t>
      </w:r>
      <w:r w:rsidRPr="004D6BAD">
        <w:rPr>
          <w:spacing w:val="-36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 xml:space="preserve">their </w:t>
      </w:r>
      <w:r w:rsidRPr="004D6BAD">
        <w:rPr>
          <w:sz w:val="24"/>
          <w:szCs w:val="24"/>
        </w:rPr>
        <w:t xml:space="preserve">research, the idea of approaching food weight estimation </w:t>
      </w:r>
      <w:r w:rsidRPr="004D6BAD">
        <w:rPr>
          <w:spacing w:val="-7"/>
          <w:sz w:val="24"/>
          <w:szCs w:val="24"/>
        </w:rPr>
        <w:t xml:space="preserve">by </w:t>
      </w:r>
      <w:r w:rsidRPr="004D6BAD">
        <w:rPr>
          <w:sz w:val="24"/>
          <w:szCs w:val="24"/>
        </w:rPr>
        <w:t xml:space="preserve">using reference objects which could be anything which </w:t>
      </w:r>
      <w:r w:rsidRPr="004D6BAD">
        <w:rPr>
          <w:spacing w:val="-4"/>
          <w:sz w:val="24"/>
          <w:szCs w:val="24"/>
        </w:rPr>
        <w:t xml:space="preserve">proves </w:t>
      </w:r>
      <w:r w:rsidRPr="004D6BAD">
        <w:rPr>
          <w:sz w:val="24"/>
          <w:szCs w:val="24"/>
        </w:rPr>
        <w:t>to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a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adequate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size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was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also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mentioned.</w:t>
      </w:r>
    </w:p>
    <w:p w14:paraId="01B0F90A" w14:textId="2AAC61D6" w:rsidR="00D93804" w:rsidRPr="004D6BAD" w:rsidRDefault="00720369" w:rsidP="004D6BAD">
      <w:pPr>
        <w:spacing w:before="1" w:line="360" w:lineRule="auto"/>
        <w:ind w:left="119"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Fast R-CNN was also researched in 2017 when processing food images and detecting what each item is. </w:t>
      </w:r>
      <w:r w:rsidRPr="004D6BAD">
        <w:rPr>
          <w:i/>
          <w:sz w:val="24"/>
          <w:szCs w:val="24"/>
        </w:rPr>
        <w:t xml:space="preserve">“In </w:t>
      </w:r>
      <w:r w:rsidRPr="004D6BAD">
        <w:rPr>
          <w:i/>
          <w:spacing w:val="-4"/>
          <w:sz w:val="24"/>
          <w:szCs w:val="24"/>
        </w:rPr>
        <w:t xml:space="preserve">Fast </w:t>
      </w:r>
      <w:r w:rsidRPr="004D6BAD">
        <w:rPr>
          <w:i/>
          <w:spacing w:val="-7"/>
          <w:sz w:val="24"/>
          <w:szCs w:val="24"/>
        </w:rPr>
        <w:t xml:space="preserve">R- </w:t>
      </w:r>
      <w:r w:rsidRPr="004D6BAD">
        <w:rPr>
          <w:i/>
          <w:sz w:val="24"/>
          <w:szCs w:val="24"/>
        </w:rPr>
        <w:t>CNN,</w:t>
      </w:r>
      <w:r w:rsidRPr="004D6BAD">
        <w:rPr>
          <w:i/>
          <w:spacing w:val="-7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region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proposals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are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generated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from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feature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map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of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pacing w:val="-4"/>
          <w:sz w:val="24"/>
          <w:szCs w:val="24"/>
        </w:rPr>
        <w:t xml:space="preserve">the </w:t>
      </w:r>
      <w:r w:rsidRPr="004D6BAD">
        <w:rPr>
          <w:i/>
          <w:sz w:val="24"/>
          <w:szCs w:val="24"/>
        </w:rPr>
        <w:t xml:space="preserve">entire </w:t>
      </w:r>
      <w:proofErr w:type="spellStart"/>
      <w:r w:rsidRPr="004D6BAD">
        <w:rPr>
          <w:i/>
          <w:sz w:val="24"/>
          <w:szCs w:val="24"/>
        </w:rPr>
        <w:t>image,so</w:t>
      </w:r>
      <w:proofErr w:type="spellEnd"/>
      <w:r w:rsidRPr="004D6BAD">
        <w:rPr>
          <w:i/>
          <w:sz w:val="24"/>
          <w:szCs w:val="24"/>
        </w:rPr>
        <w:t xml:space="preserve"> that CNN is used only once. Then, bounding boxes and class scores for each category </w:t>
      </w:r>
      <w:r w:rsidRPr="004D6BAD">
        <w:rPr>
          <w:i/>
          <w:spacing w:val="-3"/>
          <w:sz w:val="24"/>
          <w:szCs w:val="24"/>
        </w:rPr>
        <w:t xml:space="preserve">are  </w:t>
      </w:r>
      <w:r w:rsidRPr="004D6BAD">
        <w:rPr>
          <w:i/>
          <w:sz w:val="24"/>
          <w:szCs w:val="24"/>
        </w:rPr>
        <w:t xml:space="preserve">estimated </w:t>
      </w:r>
      <w:r w:rsidRPr="004D6BAD">
        <w:rPr>
          <w:i/>
          <w:spacing w:val="-6"/>
          <w:sz w:val="24"/>
          <w:szCs w:val="24"/>
        </w:rPr>
        <w:t xml:space="preserve">from  </w:t>
      </w:r>
      <w:r w:rsidRPr="004D6BAD">
        <w:rPr>
          <w:i/>
          <w:sz w:val="24"/>
          <w:szCs w:val="24"/>
        </w:rPr>
        <w:t xml:space="preserve">a </w:t>
      </w:r>
      <w:r w:rsidRPr="004D6BAD">
        <w:rPr>
          <w:i/>
          <w:spacing w:val="-3"/>
          <w:sz w:val="24"/>
          <w:szCs w:val="24"/>
        </w:rPr>
        <w:t xml:space="preserve">region </w:t>
      </w:r>
      <w:r w:rsidRPr="004D6BAD">
        <w:rPr>
          <w:i/>
          <w:sz w:val="24"/>
          <w:szCs w:val="24"/>
        </w:rPr>
        <w:t xml:space="preserve">proposal finally. Thus, </w:t>
      </w:r>
      <w:r w:rsidRPr="004D6BAD">
        <w:rPr>
          <w:i/>
          <w:spacing w:val="-4"/>
          <w:sz w:val="24"/>
          <w:szCs w:val="24"/>
        </w:rPr>
        <w:t xml:space="preserve">Fast </w:t>
      </w:r>
      <w:r w:rsidRPr="004D6BAD">
        <w:rPr>
          <w:i/>
          <w:sz w:val="24"/>
          <w:szCs w:val="24"/>
        </w:rPr>
        <w:t xml:space="preserve">R-CNN realizes </w:t>
      </w:r>
      <w:r w:rsidRPr="004D6BAD">
        <w:rPr>
          <w:i/>
          <w:spacing w:val="-3"/>
          <w:sz w:val="24"/>
          <w:szCs w:val="24"/>
        </w:rPr>
        <w:t xml:space="preserve">high- </w:t>
      </w:r>
      <w:r w:rsidRPr="004D6BAD">
        <w:rPr>
          <w:i/>
          <w:sz w:val="24"/>
          <w:szCs w:val="24"/>
        </w:rPr>
        <w:t>speed</w:t>
      </w:r>
      <w:r w:rsidRPr="004D6BAD">
        <w:rPr>
          <w:i/>
          <w:spacing w:val="-7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and</w:t>
      </w:r>
      <w:r w:rsidRPr="004D6BAD">
        <w:rPr>
          <w:i/>
          <w:spacing w:val="-7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highly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accurate</w:t>
      </w:r>
      <w:r w:rsidRPr="004D6BAD">
        <w:rPr>
          <w:i/>
          <w:spacing w:val="-7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detection.”</w:t>
      </w:r>
      <w:r w:rsidRPr="004D6BAD">
        <w:rPr>
          <w:i/>
          <w:spacing w:val="-7"/>
          <w:sz w:val="24"/>
          <w:szCs w:val="24"/>
        </w:rPr>
        <w:t xml:space="preserve"> </w:t>
      </w:r>
      <w:hyperlink w:anchor="_bookmark12" w:history="1">
        <w:r w:rsidRPr="004D6BAD">
          <w:rPr>
            <w:sz w:val="24"/>
            <w:szCs w:val="24"/>
          </w:rPr>
          <w:t>[2].</w:t>
        </w:r>
        <w:r w:rsidRPr="004D6BAD">
          <w:rPr>
            <w:spacing w:val="-6"/>
            <w:sz w:val="24"/>
            <w:szCs w:val="24"/>
          </w:rPr>
          <w:t xml:space="preserve"> </w:t>
        </w:r>
      </w:hyperlink>
      <w:proofErr w:type="spellStart"/>
      <w:r w:rsidRPr="004D6BAD">
        <w:rPr>
          <w:sz w:val="24"/>
          <w:szCs w:val="24"/>
        </w:rPr>
        <w:t>Ege</w:t>
      </w:r>
      <w:proofErr w:type="spellEnd"/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Yanai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stated that at the time, recognition of food photos have proven </w:t>
      </w:r>
      <w:r w:rsidRPr="004D6BAD">
        <w:rPr>
          <w:spacing w:val="-6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work and have also been released, but not many are capable  of detecting multiple dishes in the same  image,  it  is  </w:t>
      </w:r>
      <w:r w:rsidRPr="004D6BAD">
        <w:rPr>
          <w:spacing w:val="-7"/>
          <w:sz w:val="24"/>
          <w:szCs w:val="24"/>
        </w:rPr>
        <w:t xml:space="preserve">why </w:t>
      </w:r>
      <w:r w:rsidRPr="004D6BAD">
        <w:rPr>
          <w:sz w:val="24"/>
          <w:szCs w:val="24"/>
        </w:rPr>
        <w:t xml:space="preserve">they opted to use Faster R-CNN. This algorithm makes </w:t>
      </w:r>
      <w:r w:rsidRPr="004D6BAD">
        <w:rPr>
          <w:spacing w:val="-4"/>
          <w:sz w:val="24"/>
          <w:szCs w:val="24"/>
        </w:rPr>
        <w:t xml:space="preserve">use </w:t>
      </w:r>
      <w:r w:rsidRPr="004D6BAD">
        <w:rPr>
          <w:spacing w:val="42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of RPN(Regional Proposal Networks) as an extra step </w:t>
      </w:r>
      <w:r w:rsidRPr="004D6BAD">
        <w:rPr>
          <w:spacing w:val="-3"/>
          <w:sz w:val="24"/>
          <w:szCs w:val="24"/>
        </w:rPr>
        <w:t xml:space="preserve">before </w:t>
      </w:r>
      <w:r w:rsidRPr="004D6BAD">
        <w:rPr>
          <w:sz w:val="24"/>
          <w:szCs w:val="24"/>
        </w:rPr>
        <w:t xml:space="preserve">CNN to provide more accurate results with smaller </w:t>
      </w:r>
      <w:r w:rsidRPr="004D6BAD">
        <w:rPr>
          <w:spacing w:val="-3"/>
          <w:sz w:val="24"/>
          <w:szCs w:val="24"/>
        </w:rPr>
        <w:t xml:space="preserve">executions </w:t>
      </w:r>
      <w:r w:rsidRPr="004D6BAD">
        <w:rPr>
          <w:sz w:val="24"/>
          <w:szCs w:val="24"/>
        </w:rPr>
        <w:t xml:space="preserve">times. RPN uses anchor boxes </w:t>
      </w:r>
      <w:del w:id="28" w:author="Alan Gatt" w:date="2021-11-07T10:52:00Z">
        <w:r w:rsidRPr="004D6BAD" w:rsidDel="00CB6ED2">
          <w:rPr>
            <w:sz w:val="24"/>
            <w:szCs w:val="24"/>
          </w:rPr>
          <w:delText>in order to</w:delText>
        </w:r>
      </w:del>
      <w:ins w:id="29" w:author="Alan Gatt" w:date="2021-11-07T10:52:00Z">
        <w:r w:rsidR="00CB6ED2" w:rsidRPr="004D6BAD">
          <w:rPr>
            <w:sz w:val="24"/>
            <w:szCs w:val="24"/>
          </w:rPr>
          <w:t>to</w:t>
        </w:r>
      </w:ins>
      <w:r w:rsidRPr="004D6BAD">
        <w:rPr>
          <w:sz w:val="24"/>
          <w:szCs w:val="24"/>
        </w:rPr>
        <w:t xml:space="preserve"> generate proposals, these proposals can be referred to as the location of</w:t>
      </w:r>
      <w:r w:rsidRPr="004D6BAD">
        <w:rPr>
          <w:spacing w:val="49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each</w:t>
      </w:r>
    </w:p>
    <w:p w14:paraId="01B0F90B" w14:textId="3910A0F6" w:rsidR="00D93804" w:rsidRPr="004D6BAD" w:rsidRDefault="00720369" w:rsidP="004D6BAD">
      <w:pPr>
        <w:pStyle w:val="BodyText"/>
        <w:spacing w:before="71" w:line="360" w:lineRule="auto"/>
        <w:ind w:right="38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different object found in an image. In order to properly </w:t>
      </w:r>
      <w:r w:rsidRPr="004D6BAD">
        <w:rPr>
          <w:spacing w:val="-4"/>
          <w:sz w:val="24"/>
          <w:szCs w:val="24"/>
        </w:rPr>
        <w:t>test</w:t>
      </w:r>
      <w:r w:rsidRPr="004D6BAD">
        <w:rPr>
          <w:spacing w:val="42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the algorithm a dataset with multiple food dishes in  </w:t>
      </w:r>
      <w:r w:rsidRPr="004D6BAD">
        <w:rPr>
          <w:spacing w:val="-6"/>
          <w:sz w:val="24"/>
          <w:szCs w:val="24"/>
        </w:rPr>
        <w:t xml:space="preserve">one  </w:t>
      </w:r>
      <w:r w:rsidRPr="004D6BAD">
        <w:rPr>
          <w:sz w:val="24"/>
          <w:szCs w:val="24"/>
        </w:rPr>
        <w:t xml:space="preserve">image was created with different school lunch items, </w:t>
      </w:r>
      <w:r w:rsidRPr="004D6BAD">
        <w:rPr>
          <w:spacing w:val="-4"/>
          <w:sz w:val="24"/>
          <w:szCs w:val="24"/>
        </w:rPr>
        <w:t xml:space="preserve">these </w:t>
      </w:r>
      <w:proofErr w:type="spellStart"/>
      <w:r w:rsidRPr="004D6BAD">
        <w:rPr>
          <w:sz w:val="24"/>
          <w:szCs w:val="24"/>
        </w:rPr>
        <w:t>where</w:t>
      </w:r>
      <w:proofErr w:type="spellEnd"/>
      <w:r w:rsidRPr="004D6BAD">
        <w:rPr>
          <w:sz w:val="24"/>
          <w:szCs w:val="24"/>
        </w:rPr>
        <w:t xml:space="preserve"> also combined together </w:t>
      </w:r>
      <w:r w:rsidRPr="004D6BAD">
        <w:rPr>
          <w:sz w:val="24"/>
          <w:szCs w:val="24"/>
        </w:rPr>
        <w:lastRenderedPageBreak/>
        <w:t xml:space="preserve">with the </w:t>
      </w:r>
      <w:r w:rsidRPr="004D6BAD">
        <w:rPr>
          <w:i/>
          <w:sz w:val="24"/>
          <w:szCs w:val="24"/>
        </w:rPr>
        <w:t xml:space="preserve">UEC FOOD-100 </w:t>
      </w:r>
      <w:hyperlink w:anchor="_bookmark13" w:history="1">
        <w:r w:rsidRPr="004D6BAD">
          <w:rPr>
            <w:spacing w:val="-5"/>
            <w:sz w:val="24"/>
            <w:szCs w:val="24"/>
          </w:rPr>
          <w:t>[3]</w:t>
        </w:r>
      </w:hyperlink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which included multi-label food images with bounding </w:t>
      </w:r>
      <w:r w:rsidRPr="004D6BAD">
        <w:rPr>
          <w:spacing w:val="-6"/>
          <w:sz w:val="24"/>
          <w:szCs w:val="24"/>
        </w:rPr>
        <w:t xml:space="preserve">box </w:t>
      </w:r>
      <w:r w:rsidRPr="004D6BAD">
        <w:rPr>
          <w:sz w:val="24"/>
          <w:szCs w:val="24"/>
        </w:rPr>
        <w:t xml:space="preserve">annotations. With regards to the classification of each </w:t>
      </w:r>
      <w:r w:rsidRPr="004D6BAD">
        <w:rPr>
          <w:spacing w:val="-5"/>
          <w:sz w:val="24"/>
          <w:szCs w:val="24"/>
        </w:rPr>
        <w:t xml:space="preserve">food </w:t>
      </w:r>
      <w:r w:rsidRPr="004D6BAD">
        <w:rPr>
          <w:sz w:val="24"/>
          <w:szCs w:val="24"/>
        </w:rPr>
        <w:t xml:space="preserve">item, the extracted results from the proposed method exerted </w:t>
      </w:r>
      <w:r w:rsidRPr="004D6BAD">
        <w:rPr>
          <w:spacing w:val="-14"/>
          <w:sz w:val="24"/>
          <w:szCs w:val="24"/>
        </w:rPr>
        <w:t xml:space="preserve">a </w:t>
      </w:r>
      <w:r w:rsidRPr="004D6BAD">
        <w:rPr>
          <w:i/>
          <w:sz w:val="24"/>
          <w:szCs w:val="24"/>
        </w:rPr>
        <w:t xml:space="preserve">”mean average precision” </w:t>
      </w:r>
      <w:r w:rsidRPr="004D6BAD">
        <w:rPr>
          <w:sz w:val="24"/>
          <w:szCs w:val="24"/>
        </w:rPr>
        <w:t xml:space="preserve">with an impressive result of </w:t>
      </w:r>
      <w:r w:rsidRPr="004D6BAD">
        <w:rPr>
          <w:spacing w:val="-3"/>
          <w:sz w:val="24"/>
          <w:szCs w:val="24"/>
        </w:rPr>
        <w:t xml:space="preserve">90.7%, </w:t>
      </w:r>
      <w:r w:rsidRPr="004D6BAD">
        <w:rPr>
          <w:sz w:val="24"/>
          <w:szCs w:val="24"/>
        </w:rPr>
        <w:t xml:space="preserve">but there is still room for improvement if this ought to </w:t>
      </w:r>
      <w:r w:rsidRPr="004D6BAD">
        <w:rPr>
          <w:spacing w:val="-8"/>
          <w:sz w:val="24"/>
          <w:szCs w:val="24"/>
        </w:rPr>
        <w:t xml:space="preserve">be 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used on a daily basis and in real life scenarios. The paper   also included calorie estimation of multiple food items on </w:t>
      </w:r>
      <w:r w:rsidRPr="004D6BAD">
        <w:rPr>
          <w:spacing w:val="-5"/>
          <w:sz w:val="24"/>
          <w:szCs w:val="24"/>
        </w:rPr>
        <w:t xml:space="preserve">one </w:t>
      </w:r>
      <w:r w:rsidRPr="004D6BAD">
        <w:rPr>
          <w:sz w:val="24"/>
          <w:szCs w:val="24"/>
        </w:rPr>
        <w:t xml:space="preserve">lunch-room </w:t>
      </w:r>
      <w:r w:rsidRPr="004D6BAD">
        <w:rPr>
          <w:spacing w:val="-3"/>
          <w:sz w:val="24"/>
          <w:szCs w:val="24"/>
        </w:rPr>
        <w:t xml:space="preserve">tray. </w:t>
      </w:r>
      <w:r w:rsidRPr="004D6BAD">
        <w:rPr>
          <w:sz w:val="24"/>
          <w:szCs w:val="24"/>
        </w:rPr>
        <w:t xml:space="preserve">A data set of calorie annotated images </w:t>
      </w:r>
      <w:del w:id="30" w:author="Alan Gatt" w:date="2021-11-07T10:53:00Z">
        <w:r w:rsidRPr="004D6BAD" w:rsidDel="00CB6ED2">
          <w:rPr>
            <w:spacing w:val="-3"/>
            <w:sz w:val="24"/>
            <w:szCs w:val="24"/>
          </w:rPr>
          <w:delText>where</w:delText>
        </w:r>
      </w:del>
      <w:ins w:id="31" w:author="Alan Gatt" w:date="2021-11-07T10:53:00Z">
        <w:r w:rsidR="00CB6ED2" w:rsidRPr="004D6BAD">
          <w:rPr>
            <w:spacing w:val="-3"/>
            <w:sz w:val="24"/>
            <w:szCs w:val="24"/>
          </w:rPr>
          <w:t>were</w:t>
        </w:r>
      </w:ins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used in order to train the model with the use of Chainer, a deep learning framework. By using Chainer, </w:t>
      </w:r>
      <w:del w:id="32" w:author="Alan Gatt" w:date="2021-11-07T10:53:00Z">
        <w:r w:rsidRPr="004D6BAD" w:rsidDel="00CB6ED2">
          <w:rPr>
            <w:sz w:val="24"/>
            <w:szCs w:val="24"/>
          </w:rPr>
          <w:delText>they where</w:delText>
        </w:r>
      </w:del>
      <w:ins w:id="33" w:author="Alan Gatt" w:date="2021-11-07T10:53:00Z">
        <w:r w:rsidR="00CB6ED2">
          <w:rPr>
            <w:sz w:val="24"/>
            <w:szCs w:val="24"/>
          </w:rPr>
          <w:t>the researchers were</w:t>
        </w:r>
      </w:ins>
      <w:r w:rsidRPr="004D6BAD">
        <w:rPr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 xml:space="preserve">able </w:t>
      </w:r>
      <w:r w:rsidRPr="004D6BAD">
        <w:rPr>
          <w:sz w:val="24"/>
          <w:szCs w:val="24"/>
        </w:rPr>
        <w:t xml:space="preserve">to output the calories directly from a photo by extracting </w:t>
      </w:r>
      <w:r w:rsidRPr="004D6BAD">
        <w:rPr>
          <w:spacing w:val="-3"/>
          <w:sz w:val="24"/>
          <w:szCs w:val="24"/>
        </w:rPr>
        <w:t xml:space="preserve">each </w:t>
      </w:r>
      <w:r w:rsidRPr="004D6BAD">
        <w:rPr>
          <w:sz w:val="24"/>
          <w:szCs w:val="24"/>
        </w:rPr>
        <w:t xml:space="preserve">bounding box found in the image to separate each item, then adding up the total of each estimated calorie per bounding </w:t>
      </w:r>
      <w:r w:rsidRPr="004D6BAD">
        <w:rPr>
          <w:spacing w:val="-5"/>
          <w:sz w:val="24"/>
          <w:szCs w:val="24"/>
        </w:rPr>
        <w:t xml:space="preserve">box </w:t>
      </w:r>
      <w:r w:rsidRPr="004D6BAD">
        <w:rPr>
          <w:sz w:val="24"/>
          <w:szCs w:val="24"/>
        </w:rPr>
        <w:t xml:space="preserve">to create the total calories in the image. The results for the calorie estimation still had a lot to be improved on, as </w:t>
      </w:r>
      <w:r w:rsidRPr="004D6BAD">
        <w:rPr>
          <w:spacing w:val="-4"/>
          <w:sz w:val="24"/>
          <w:szCs w:val="24"/>
        </w:rPr>
        <w:t xml:space="preserve">most </w:t>
      </w:r>
      <w:r w:rsidRPr="004D6BAD">
        <w:rPr>
          <w:sz w:val="24"/>
          <w:szCs w:val="24"/>
        </w:rPr>
        <w:t>images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had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an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approximation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40%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error.</w:t>
      </w:r>
    </w:p>
    <w:p w14:paraId="01B0F90C" w14:textId="71F51CB2" w:rsidR="00D93804" w:rsidRPr="004D6BAD" w:rsidRDefault="00720369" w:rsidP="004D6BAD">
      <w:pPr>
        <w:spacing w:line="360" w:lineRule="auto"/>
        <w:ind w:left="119" w:right="38" w:firstLine="199"/>
        <w:jc w:val="both"/>
        <w:rPr>
          <w:sz w:val="24"/>
          <w:szCs w:val="24"/>
        </w:rPr>
      </w:pPr>
      <w:proofErr w:type="spellStart"/>
      <w:r w:rsidRPr="004D6BAD">
        <w:rPr>
          <w:spacing w:val="-3"/>
          <w:sz w:val="24"/>
          <w:szCs w:val="24"/>
        </w:rPr>
        <w:t>Tiankaew</w:t>
      </w:r>
      <w:proofErr w:type="spellEnd"/>
      <w:r w:rsidRPr="004D6BAD">
        <w:rPr>
          <w:spacing w:val="-3"/>
          <w:sz w:val="24"/>
          <w:szCs w:val="24"/>
        </w:rPr>
        <w:t xml:space="preserve">, </w:t>
      </w:r>
      <w:proofErr w:type="spellStart"/>
      <w:r w:rsidRPr="004D6BAD">
        <w:rPr>
          <w:sz w:val="24"/>
          <w:szCs w:val="24"/>
        </w:rPr>
        <w:t>Chunpongthong</w:t>
      </w:r>
      <w:proofErr w:type="spellEnd"/>
      <w:r w:rsidRPr="004D6BAD">
        <w:rPr>
          <w:sz w:val="24"/>
          <w:szCs w:val="24"/>
        </w:rPr>
        <w:t xml:space="preserve"> and </w:t>
      </w:r>
      <w:proofErr w:type="spellStart"/>
      <w:r w:rsidRPr="004D6BAD">
        <w:rPr>
          <w:sz w:val="24"/>
          <w:szCs w:val="24"/>
        </w:rPr>
        <w:t>Mettanant</w:t>
      </w:r>
      <w:proofErr w:type="spellEnd"/>
      <w:r w:rsidRPr="004D6BAD">
        <w:rPr>
          <w:sz w:val="24"/>
          <w:szCs w:val="24"/>
        </w:rPr>
        <w:t xml:space="preserve"> also gave </w:t>
      </w:r>
      <w:r w:rsidRPr="004D6BAD">
        <w:rPr>
          <w:spacing w:val="-4"/>
          <w:sz w:val="24"/>
          <w:szCs w:val="24"/>
        </w:rPr>
        <w:t xml:space="preserve">their </w:t>
      </w:r>
      <w:r w:rsidRPr="004D6BAD">
        <w:rPr>
          <w:sz w:val="24"/>
          <w:szCs w:val="24"/>
        </w:rPr>
        <w:t xml:space="preserve">take on food image processing when they developed </w:t>
      </w:r>
      <w:r w:rsidRPr="004D6BAD">
        <w:rPr>
          <w:spacing w:val="-8"/>
          <w:sz w:val="24"/>
          <w:szCs w:val="24"/>
        </w:rPr>
        <w:t xml:space="preserve">an </w:t>
      </w:r>
      <w:r w:rsidRPr="004D6BAD">
        <w:rPr>
          <w:sz w:val="24"/>
          <w:szCs w:val="24"/>
        </w:rPr>
        <w:t xml:space="preserve">application which can recognize up to 13 different Thai </w:t>
      </w:r>
      <w:r w:rsidRPr="004D6BAD">
        <w:rPr>
          <w:spacing w:val="-4"/>
          <w:sz w:val="24"/>
          <w:szCs w:val="24"/>
        </w:rPr>
        <w:t xml:space="preserve">food </w:t>
      </w:r>
      <w:proofErr w:type="spellStart"/>
      <w:r w:rsidRPr="004D6BAD">
        <w:rPr>
          <w:sz w:val="24"/>
          <w:szCs w:val="24"/>
        </w:rPr>
        <w:t>classes.These</w:t>
      </w:r>
      <w:proofErr w:type="spellEnd"/>
      <w:r w:rsidRPr="004D6BAD">
        <w:rPr>
          <w:sz w:val="24"/>
          <w:szCs w:val="24"/>
        </w:rPr>
        <w:t xml:space="preserve"> individuals opted to make use of a </w:t>
      </w:r>
      <w:r w:rsidRPr="004D6BAD">
        <w:rPr>
          <w:spacing w:val="-3"/>
          <w:sz w:val="24"/>
          <w:szCs w:val="24"/>
        </w:rPr>
        <w:t xml:space="preserve">custom </w:t>
      </w:r>
      <w:r w:rsidRPr="004D6BAD">
        <w:rPr>
          <w:sz w:val="24"/>
          <w:szCs w:val="24"/>
        </w:rPr>
        <w:t xml:space="preserve">modified version of </w:t>
      </w:r>
      <w:r w:rsidRPr="004D6BAD">
        <w:rPr>
          <w:i/>
          <w:sz w:val="24"/>
          <w:szCs w:val="24"/>
        </w:rPr>
        <w:t xml:space="preserve">“VGG19 </w:t>
      </w:r>
      <w:proofErr w:type="spellStart"/>
      <w:r w:rsidRPr="004D6BAD">
        <w:rPr>
          <w:i/>
          <w:spacing w:val="-3"/>
          <w:sz w:val="24"/>
          <w:szCs w:val="24"/>
        </w:rPr>
        <w:t>CNN”</w:t>
      </w:r>
      <w:r w:rsidRPr="004D6BAD">
        <w:rPr>
          <w:spacing w:val="-3"/>
          <w:sz w:val="24"/>
          <w:szCs w:val="24"/>
        </w:rPr>
        <w:t>.</w:t>
      </w:r>
      <w:r w:rsidRPr="004D6BAD">
        <w:rPr>
          <w:i/>
          <w:spacing w:val="-3"/>
          <w:sz w:val="24"/>
          <w:szCs w:val="24"/>
        </w:rPr>
        <w:t>“We</w:t>
      </w:r>
      <w:proofErr w:type="spellEnd"/>
      <w:r w:rsidRPr="004D6BAD">
        <w:rPr>
          <w:i/>
          <w:spacing w:val="-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 xml:space="preserve">remove three </w:t>
      </w:r>
      <w:r w:rsidRPr="004D6BAD">
        <w:rPr>
          <w:i/>
          <w:spacing w:val="-3"/>
          <w:sz w:val="24"/>
          <w:szCs w:val="24"/>
        </w:rPr>
        <w:t xml:space="preserve">fully </w:t>
      </w:r>
      <w:r w:rsidRPr="004D6BAD">
        <w:rPr>
          <w:i/>
          <w:sz w:val="24"/>
          <w:szCs w:val="24"/>
        </w:rPr>
        <w:t xml:space="preserve">connected layers </w:t>
      </w:r>
      <w:r w:rsidRPr="004D6BAD">
        <w:rPr>
          <w:i/>
          <w:spacing w:val="-3"/>
          <w:sz w:val="24"/>
          <w:szCs w:val="24"/>
        </w:rPr>
        <w:t xml:space="preserve">from </w:t>
      </w:r>
      <w:r w:rsidRPr="004D6BAD">
        <w:rPr>
          <w:i/>
          <w:sz w:val="24"/>
          <w:szCs w:val="24"/>
        </w:rPr>
        <w:t xml:space="preserve">VGG19, and replace them with a fully connected layer with 1024 nodes, followed by a  </w:t>
      </w:r>
      <w:r w:rsidRPr="004D6BAD">
        <w:rPr>
          <w:i/>
          <w:spacing w:val="-4"/>
          <w:sz w:val="24"/>
          <w:szCs w:val="24"/>
        </w:rPr>
        <w:t xml:space="preserve">dropout  layer, </w:t>
      </w:r>
      <w:r w:rsidRPr="004D6BAD">
        <w:rPr>
          <w:i/>
          <w:sz w:val="24"/>
          <w:szCs w:val="24"/>
        </w:rPr>
        <w:t xml:space="preserve">another fully connected layer with 1024 nodes, and the output layer with 13 nodes using </w:t>
      </w:r>
      <w:proofErr w:type="spellStart"/>
      <w:r w:rsidRPr="004D6BAD">
        <w:rPr>
          <w:i/>
          <w:sz w:val="24"/>
          <w:szCs w:val="24"/>
        </w:rPr>
        <w:t>softmax</w:t>
      </w:r>
      <w:proofErr w:type="spellEnd"/>
      <w:r w:rsidRPr="004D6BAD">
        <w:rPr>
          <w:i/>
          <w:sz w:val="24"/>
          <w:szCs w:val="24"/>
        </w:rPr>
        <w:t xml:space="preserve"> as its activation function, </w:t>
      </w:r>
      <w:r w:rsidRPr="004D6BAD">
        <w:rPr>
          <w:i/>
          <w:spacing w:val="-4"/>
          <w:sz w:val="24"/>
          <w:szCs w:val="24"/>
        </w:rPr>
        <w:t xml:space="preserve">respectively.”” </w:t>
      </w:r>
      <w:hyperlink w:anchor="_bookmark14" w:history="1">
        <w:r w:rsidRPr="004D6BAD">
          <w:rPr>
            <w:sz w:val="24"/>
            <w:szCs w:val="24"/>
          </w:rPr>
          <w:t>[4].</w:t>
        </w:r>
      </w:hyperlink>
      <w:r w:rsidRPr="004D6BAD">
        <w:rPr>
          <w:sz w:val="24"/>
          <w:szCs w:val="24"/>
        </w:rPr>
        <w:t xml:space="preserve"> An interesting approach </w:t>
      </w:r>
      <w:r w:rsidRPr="004D6BAD">
        <w:rPr>
          <w:spacing w:val="-3"/>
          <w:sz w:val="24"/>
          <w:szCs w:val="24"/>
        </w:rPr>
        <w:t xml:space="preserve">which </w:t>
      </w:r>
      <w:r w:rsidRPr="004D6BAD">
        <w:rPr>
          <w:sz w:val="24"/>
          <w:szCs w:val="24"/>
        </w:rPr>
        <w:t xml:space="preserve">the research took was that instead of opting to gather the images themselves, a script was written which accesses </w:t>
      </w:r>
      <w:del w:id="34" w:author="Alan Gatt" w:date="2021-11-07T10:53:00Z">
        <w:r w:rsidRPr="004D6BAD" w:rsidDel="00CB6ED2">
          <w:rPr>
            <w:spacing w:val="-3"/>
            <w:sz w:val="24"/>
            <w:szCs w:val="24"/>
          </w:rPr>
          <w:delText xml:space="preserve">google </w:delText>
        </w:r>
      </w:del>
      <w:ins w:id="35" w:author="Alan Gatt" w:date="2021-11-07T10:53:00Z">
        <w:r w:rsidR="00CB6ED2">
          <w:rPr>
            <w:spacing w:val="-3"/>
            <w:sz w:val="24"/>
            <w:szCs w:val="24"/>
          </w:rPr>
          <w:t>Google</w:t>
        </w:r>
        <w:r w:rsidR="00CB6ED2" w:rsidRPr="004D6BAD">
          <w:rPr>
            <w:spacing w:val="-3"/>
            <w:sz w:val="24"/>
            <w:szCs w:val="24"/>
          </w:rPr>
          <w:t xml:space="preserve"> </w:t>
        </w:r>
      </w:ins>
      <w:r w:rsidRPr="004D6BAD">
        <w:rPr>
          <w:sz w:val="24"/>
          <w:szCs w:val="24"/>
        </w:rPr>
        <w:t xml:space="preserve">images via the food class name in order to retrieve images of the food items. With this approach they managed to gather </w:t>
      </w:r>
      <w:r w:rsidRPr="004D6BAD">
        <w:rPr>
          <w:spacing w:val="-16"/>
          <w:sz w:val="24"/>
          <w:szCs w:val="24"/>
        </w:rPr>
        <w:t xml:space="preserve">a </w:t>
      </w:r>
      <w:r w:rsidRPr="004D6BAD">
        <w:rPr>
          <w:sz w:val="24"/>
          <w:szCs w:val="24"/>
        </w:rPr>
        <w:t xml:space="preserve">good dataset of 7,632 images without having to manually </w:t>
      </w:r>
      <w:r w:rsidRPr="004D6BAD">
        <w:rPr>
          <w:spacing w:val="-5"/>
          <w:sz w:val="24"/>
          <w:szCs w:val="24"/>
        </w:rPr>
        <w:t xml:space="preserve">take </w:t>
      </w:r>
      <w:r w:rsidRPr="004D6BAD">
        <w:rPr>
          <w:sz w:val="24"/>
          <w:szCs w:val="24"/>
        </w:rPr>
        <w:t xml:space="preserve">these images or pay to get them taken. The only manual work needed was then to re-size and clean the images. Whilst </w:t>
      </w:r>
      <w:r w:rsidRPr="004D6BAD">
        <w:rPr>
          <w:spacing w:val="-5"/>
          <w:sz w:val="24"/>
          <w:szCs w:val="24"/>
        </w:rPr>
        <w:t xml:space="preserve">they </w:t>
      </w:r>
      <w:r w:rsidRPr="004D6BAD">
        <w:rPr>
          <w:sz w:val="24"/>
          <w:szCs w:val="24"/>
        </w:rPr>
        <w:t xml:space="preserve">did include an option to track the calories of each food </w:t>
      </w:r>
      <w:r w:rsidRPr="004D6BAD">
        <w:rPr>
          <w:spacing w:val="-4"/>
          <w:sz w:val="24"/>
          <w:szCs w:val="24"/>
        </w:rPr>
        <w:t xml:space="preserve">item </w:t>
      </w:r>
      <w:r w:rsidRPr="004D6BAD">
        <w:rPr>
          <w:sz w:val="24"/>
          <w:szCs w:val="24"/>
        </w:rPr>
        <w:t xml:space="preserve">based on the images, it seems as if this being calculated via a static table. For </w:t>
      </w:r>
      <w:del w:id="36" w:author="Alan Gatt" w:date="2021-11-07T10:54:00Z">
        <w:r w:rsidRPr="004D6BAD" w:rsidDel="00CB6ED2">
          <w:rPr>
            <w:sz w:val="24"/>
            <w:szCs w:val="24"/>
          </w:rPr>
          <w:delText>example</w:delText>
        </w:r>
      </w:del>
      <w:ins w:id="37" w:author="Alan Gatt" w:date="2021-11-07T10:54:00Z">
        <w:r w:rsidR="00CB6ED2" w:rsidRPr="004D6BAD">
          <w:rPr>
            <w:sz w:val="24"/>
            <w:szCs w:val="24"/>
          </w:rPr>
          <w:t>example,</w:t>
        </w:r>
      </w:ins>
      <w:r w:rsidRPr="004D6BAD">
        <w:rPr>
          <w:sz w:val="24"/>
          <w:szCs w:val="24"/>
        </w:rPr>
        <w:t xml:space="preserve"> the class </w:t>
      </w:r>
      <w:r w:rsidRPr="004D6BAD">
        <w:rPr>
          <w:i/>
          <w:spacing w:val="-3"/>
          <w:sz w:val="24"/>
          <w:szCs w:val="24"/>
        </w:rPr>
        <w:t xml:space="preserve">Fried </w:t>
      </w:r>
      <w:r w:rsidRPr="004D6BAD">
        <w:rPr>
          <w:i/>
          <w:sz w:val="24"/>
          <w:szCs w:val="24"/>
        </w:rPr>
        <w:t>Rice</w:t>
      </w:r>
      <w:r w:rsidRPr="004D6BAD">
        <w:rPr>
          <w:sz w:val="24"/>
          <w:szCs w:val="24"/>
        </w:rPr>
        <w:t xml:space="preserve">, would be </w:t>
      </w:r>
      <w:r w:rsidRPr="004D6BAD">
        <w:rPr>
          <w:spacing w:val="-3"/>
          <w:sz w:val="24"/>
          <w:szCs w:val="24"/>
        </w:rPr>
        <w:t xml:space="preserve">equal </w:t>
      </w:r>
      <w:r w:rsidRPr="004D6BAD">
        <w:rPr>
          <w:sz w:val="24"/>
          <w:szCs w:val="24"/>
        </w:rPr>
        <w:t>to 600 calories without taking into consideration the portion size and proportion of the item based off of a calibration</w:t>
      </w:r>
      <w:r w:rsidRPr="004D6BAD">
        <w:rPr>
          <w:spacing w:val="-27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 xml:space="preserve">object </w:t>
      </w:r>
      <w:r w:rsidRPr="004D6BAD">
        <w:rPr>
          <w:sz w:val="24"/>
          <w:szCs w:val="24"/>
        </w:rPr>
        <w:t>to be able to calculate the scale factor. Having said this, the authors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did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also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mention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that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there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can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-8"/>
          <w:sz w:val="24"/>
          <w:szCs w:val="24"/>
        </w:rPr>
        <w:t xml:space="preserve"> </w:t>
      </w:r>
      <w:del w:id="38" w:author="Alan Gatt" w:date="2021-11-07T10:54:00Z">
        <w:r w:rsidRPr="004D6BAD" w:rsidDel="00CB6ED2">
          <w:rPr>
            <w:sz w:val="24"/>
            <w:szCs w:val="24"/>
          </w:rPr>
          <w:delText>improvement’s</w:delText>
        </w:r>
      </w:del>
      <w:ins w:id="39" w:author="Alan Gatt" w:date="2021-11-07T10:54:00Z">
        <w:r w:rsidR="00CB6ED2" w:rsidRPr="004D6BAD">
          <w:rPr>
            <w:sz w:val="24"/>
            <w:szCs w:val="24"/>
          </w:rPr>
          <w:t>improvements</w:t>
        </w:r>
      </w:ins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 xml:space="preserve">made </w:t>
      </w:r>
      <w:r w:rsidRPr="004D6BAD">
        <w:rPr>
          <w:sz w:val="24"/>
          <w:szCs w:val="24"/>
        </w:rPr>
        <w:t>with the predictions of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calories.</w:t>
      </w:r>
    </w:p>
    <w:p w14:paraId="01B0F90D" w14:textId="677B87AD" w:rsidR="00D93804" w:rsidRPr="004D6BAD" w:rsidRDefault="00720369" w:rsidP="004D6BAD">
      <w:pPr>
        <w:pStyle w:val="BodyText"/>
        <w:spacing w:line="360" w:lineRule="auto"/>
        <w:ind w:right="38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In </w:t>
      </w:r>
      <w:del w:id="40" w:author="Alan Gatt" w:date="2021-11-07T10:54:00Z">
        <w:r w:rsidRPr="004D6BAD" w:rsidDel="00CB6ED2">
          <w:rPr>
            <w:sz w:val="24"/>
            <w:szCs w:val="24"/>
          </w:rPr>
          <w:delText xml:space="preserve">the year </w:delText>
        </w:r>
      </w:del>
      <w:r w:rsidRPr="004D6BAD">
        <w:rPr>
          <w:sz w:val="24"/>
          <w:szCs w:val="24"/>
        </w:rPr>
        <w:t xml:space="preserve">2017 Matterport inc. released an open </w:t>
      </w:r>
      <w:r w:rsidRPr="004D6BAD">
        <w:rPr>
          <w:spacing w:val="-3"/>
          <w:sz w:val="24"/>
          <w:szCs w:val="24"/>
        </w:rPr>
        <w:t xml:space="preserve">source  </w:t>
      </w:r>
      <w:r w:rsidRPr="004D6BAD">
        <w:rPr>
          <w:sz w:val="24"/>
          <w:szCs w:val="24"/>
        </w:rPr>
        <w:t xml:space="preserve">code for their implementation of Mask R-CNN in </w:t>
      </w:r>
      <w:r w:rsidRPr="004D6BAD">
        <w:rPr>
          <w:spacing w:val="-3"/>
          <w:sz w:val="24"/>
          <w:szCs w:val="24"/>
        </w:rPr>
        <w:t xml:space="preserve">which  </w:t>
      </w:r>
      <w:r w:rsidRPr="004D6BAD">
        <w:rPr>
          <w:sz w:val="24"/>
          <w:szCs w:val="24"/>
        </w:rPr>
        <w:t xml:space="preserve">many people had contributed in implementing this method </w:t>
      </w:r>
      <w:r w:rsidRPr="004D6BAD">
        <w:rPr>
          <w:spacing w:val="-7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various different topics </w:t>
      </w:r>
      <w:hyperlink w:anchor="_bookmark15" w:history="1">
        <w:r w:rsidRPr="004D6BAD">
          <w:rPr>
            <w:sz w:val="24"/>
            <w:szCs w:val="24"/>
          </w:rPr>
          <w:t xml:space="preserve">[5]. </w:t>
        </w:r>
      </w:hyperlink>
      <w:r w:rsidRPr="004D6BAD">
        <w:rPr>
          <w:sz w:val="24"/>
          <w:szCs w:val="24"/>
        </w:rPr>
        <w:t xml:space="preserve">This repository was an </w:t>
      </w:r>
      <w:r w:rsidRPr="004D6BAD">
        <w:rPr>
          <w:spacing w:val="-3"/>
          <w:sz w:val="24"/>
          <w:szCs w:val="24"/>
        </w:rPr>
        <w:t xml:space="preserve">extremely </w:t>
      </w:r>
      <w:r w:rsidRPr="004D6BAD">
        <w:rPr>
          <w:sz w:val="24"/>
          <w:szCs w:val="24"/>
        </w:rPr>
        <w:t xml:space="preserve">good introduction to what Mask R-CNN can provide in many different scenarios whilst keeping a high level of </w:t>
      </w:r>
      <w:r w:rsidRPr="004D6BAD">
        <w:rPr>
          <w:spacing w:val="-3"/>
          <w:sz w:val="24"/>
          <w:szCs w:val="24"/>
        </w:rPr>
        <w:t xml:space="preserve">accuracy     </w:t>
      </w:r>
      <w:r w:rsidRPr="004D6BAD">
        <w:rPr>
          <w:sz w:val="24"/>
          <w:szCs w:val="24"/>
        </w:rPr>
        <w:t xml:space="preserve">in most cases. Apart from the high levels of accuracy being generated from this algorithm, the most interesting aspect </w:t>
      </w:r>
      <w:r w:rsidRPr="004D6BAD">
        <w:rPr>
          <w:spacing w:val="-8"/>
          <w:sz w:val="24"/>
          <w:szCs w:val="24"/>
        </w:rPr>
        <w:t xml:space="preserve">of   </w:t>
      </w:r>
      <w:r w:rsidRPr="004D6BAD">
        <w:rPr>
          <w:sz w:val="24"/>
          <w:szCs w:val="24"/>
        </w:rPr>
        <w:t xml:space="preserve">it was that one would be able to not only analyze a bounding box around the object being analyzed in the image, but </w:t>
      </w:r>
      <w:r w:rsidRPr="004D6BAD">
        <w:rPr>
          <w:spacing w:val="-4"/>
          <w:sz w:val="24"/>
          <w:szCs w:val="24"/>
        </w:rPr>
        <w:t xml:space="preserve">also </w:t>
      </w:r>
      <w:r w:rsidRPr="004D6BAD">
        <w:rPr>
          <w:sz w:val="24"/>
          <w:szCs w:val="24"/>
        </w:rPr>
        <w:t>provide the exact pixels where it is located. This extra layer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pacing w:val="-6"/>
          <w:sz w:val="24"/>
          <w:szCs w:val="24"/>
        </w:rPr>
        <w:t>of</w:t>
      </w:r>
    </w:p>
    <w:p w14:paraId="01B0F90E" w14:textId="77777777" w:rsidR="00D93804" w:rsidRPr="004D6BAD" w:rsidRDefault="00720369" w:rsidP="004D6BAD">
      <w:pPr>
        <w:pStyle w:val="BodyText"/>
        <w:spacing w:before="71" w:line="360" w:lineRule="auto"/>
        <w:ind w:right="117"/>
        <w:jc w:val="both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sz w:val="24"/>
          <w:szCs w:val="24"/>
        </w:rPr>
        <w:lastRenderedPageBreak/>
        <w:t xml:space="preserve">pixel by pixel detection is what differs between Faster R-CNN and Mask R-CNN, it is why many people in the past have opted to call it, it’s predecessor. In 2018 K. He, G. </w:t>
      </w:r>
      <w:proofErr w:type="spellStart"/>
      <w:r w:rsidRPr="004D6BAD">
        <w:rPr>
          <w:sz w:val="24"/>
          <w:szCs w:val="24"/>
        </w:rPr>
        <w:t>Gkioxari</w:t>
      </w:r>
      <w:proofErr w:type="spellEnd"/>
      <w:r w:rsidRPr="004D6BAD">
        <w:rPr>
          <w:sz w:val="24"/>
          <w:szCs w:val="24"/>
        </w:rPr>
        <w:t>,</w:t>
      </w:r>
    </w:p>
    <w:p w14:paraId="01B0F90F" w14:textId="0E9410ED" w:rsidR="00D93804" w:rsidRPr="004D6BAD" w:rsidRDefault="00720369" w:rsidP="004D6BAD">
      <w:pPr>
        <w:pStyle w:val="ListParagraph"/>
        <w:numPr>
          <w:ilvl w:val="0"/>
          <w:numId w:val="6"/>
        </w:numPr>
        <w:tabs>
          <w:tab w:val="left" w:pos="375"/>
        </w:tabs>
        <w:spacing w:line="360" w:lineRule="auto"/>
        <w:ind w:right="117" w:firstLine="0"/>
        <w:rPr>
          <w:sz w:val="24"/>
          <w:szCs w:val="24"/>
        </w:rPr>
      </w:pPr>
      <w:r w:rsidRPr="004D6BAD">
        <w:rPr>
          <w:sz w:val="24"/>
          <w:szCs w:val="24"/>
        </w:rPr>
        <w:t xml:space="preserve">Dollar and R. </w:t>
      </w:r>
      <w:proofErr w:type="spellStart"/>
      <w:r w:rsidRPr="004D6BAD">
        <w:rPr>
          <w:sz w:val="24"/>
          <w:szCs w:val="24"/>
        </w:rPr>
        <w:t>Girshick</w:t>
      </w:r>
      <w:proofErr w:type="spellEnd"/>
      <w:r w:rsidRPr="004D6BAD">
        <w:rPr>
          <w:sz w:val="24"/>
          <w:szCs w:val="24"/>
        </w:rPr>
        <w:t xml:space="preserve"> mentioned these differences  </w:t>
      </w:r>
      <w:r w:rsidRPr="004D6BAD">
        <w:rPr>
          <w:spacing w:val="-7"/>
          <w:sz w:val="24"/>
          <w:szCs w:val="24"/>
        </w:rPr>
        <w:t>in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their paper on Mask-RCNN, whilst also stating  their  </w:t>
      </w:r>
      <w:r w:rsidRPr="004D6BAD">
        <w:rPr>
          <w:spacing w:val="-6"/>
          <w:sz w:val="24"/>
          <w:szCs w:val="24"/>
        </w:rPr>
        <w:t xml:space="preserve">new  </w:t>
      </w:r>
      <w:r w:rsidRPr="004D6BAD">
        <w:rPr>
          <w:sz w:val="24"/>
          <w:szCs w:val="24"/>
        </w:rPr>
        <w:t xml:space="preserve">and improved version would </w:t>
      </w:r>
      <w:r w:rsidRPr="004D6BAD">
        <w:rPr>
          <w:i/>
          <w:sz w:val="24"/>
          <w:szCs w:val="24"/>
        </w:rPr>
        <w:t xml:space="preserve">“outperform all existing </w:t>
      </w:r>
      <w:r w:rsidRPr="004D6BAD">
        <w:rPr>
          <w:i/>
          <w:spacing w:val="-3"/>
          <w:sz w:val="24"/>
          <w:szCs w:val="24"/>
        </w:rPr>
        <w:t xml:space="preserve">single- </w:t>
      </w:r>
      <w:r w:rsidRPr="004D6BAD">
        <w:rPr>
          <w:i/>
          <w:sz w:val="24"/>
          <w:szCs w:val="24"/>
        </w:rPr>
        <w:t xml:space="preserve">model attempts” </w:t>
      </w:r>
      <w:hyperlink w:anchor="_bookmark16" w:history="1">
        <w:r w:rsidRPr="004D6BAD">
          <w:rPr>
            <w:sz w:val="24"/>
            <w:szCs w:val="24"/>
          </w:rPr>
          <w:t xml:space="preserve">[6]. </w:t>
        </w:r>
      </w:hyperlink>
      <w:r w:rsidRPr="004D6BAD">
        <w:rPr>
          <w:sz w:val="24"/>
          <w:szCs w:val="24"/>
        </w:rPr>
        <w:t xml:space="preserve">Results also speak for themselves </w:t>
      </w:r>
      <w:r w:rsidRPr="004D6BAD">
        <w:rPr>
          <w:spacing w:val="-3"/>
          <w:sz w:val="24"/>
          <w:szCs w:val="24"/>
        </w:rPr>
        <w:t xml:space="preserve">since </w:t>
      </w:r>
      <w:r w:rsidRPr="004D6BAD">
        <w:rPr>
          <w:sz w:val="24"/>
          <w:szCs w:val="24"/>
        </w:rPr>
        <w:t xml:space="preserve">they have also stated that they show top results in all three tracks of the COCO suite of challenges, including instance </w:t>
      </w:r>
      <w:proofErr w:type="spellStart"/>
      <w:r w:rsidRPr="004D6BAD">
        <w:rPr>
          <w:sz w:val="24"/>
          <w:szCs w:val="24"/>
        </w:rPr>
        <w:t>segmentation,bounding</w:t>
      </w:r>
      <w:proofErr w:type="spellEnd"/>
      <w:r w:rsidRPr="004D6BAD">
        <w:rPr>
          <w:sz w:val="24"/>
          <w:szCs w:val="24"/>
        </w:rPr>
        <w:t xml:space="preserve">-box object detection, and person </w:t>
      </w:r>
      <w:r w:rsidRPr="004D6BAD">
        <w:rPr>
          <w:spacing w:val="-7"/>
          <w:sz w:val="24"/>
          <w:szCs w:val="24"/>
        </w:rPr>
        <w:t xml:space="preserve">key </w:t>
      </w:r>
      <w:r w:rsidRPr="004D6BAD">
        <w:rPr>
          <w:sz w:val="24"/>
          <w:szCs w:val="24"/>
        </w:rPr>
        <w:t xml:space="preserve">point detection </w:t>
      </w:r>
      <w:hyperlink w:anchor="_bookmark16" w:history="1">
        <w:r w:rsidRPr="004D6BAD">
          <w:rPr>
            <w:sz w:val="24"/>
            <w:szCs w:val="24"/>
          </w:rPr>
          <w:t>[6].</w:t>
        </w:r>
      </w:hyperlink>
      <w:r w:rsidRPr="004D6BAD">
        <w:rPr>
          <w:sz w:val="24"/>
          <w:szCs w:val="24"/>
        </w:rPr>
        <w:t xml:space="preserve"> Being able to have the extra layer mentioned in the algorithm provided a great possibility </w:t>
      </w:r>
      <w:r w:rsidRPr="004D6BAD">
        <w:rPr>
          <w:spacing w:val="-8"/>
          <w:sz w:val="24"/>
          <w:szCs w:val="24"/>
        </w:rPr>
        <w:t xml:space="preserve">of </w:t>
      </w:r>
      <w:r w:rsidRPr="004D6BAD">
        <w:rPr>
          <w:sz w:val="24"/>
          <w:szCs w:val="24"/>
        </w:rPr>
        <w:t xml:space="preserve">calculating the weight of a food item’s with greater </w:t>
      </w:r>
      <w:r w:rsidRPr="004D6BAD">
        <w:rPr>
          <w:spacing w:val="-3"/>
          <w:sz w:val="24"/>
          <w:szCs w:val="24"/>
        </w:rPr>
        <w:t xml:space="preserve">accuracy </w:t>
      </w:r>
      <w:r w:rsidRPr="004D6BAD">
        <w:rPr>
          <w:sz w:val="24"/>
          <w:szCs w:val="24"/>
        </w:rPr>
        <w:t xml:space="preserve">since food can’t always be shown in the exact  shape  </w:t>
      </w:r>
      <w:r w:rsidRPr="004D6BAD">
        <w:rPr>
          <w:spacing w:val="-6"/>
          <w:sz w:val="24"/>
          <w:szCs w:val="24"/>
        </w:rPr>
        <w:t xml:space="preserve">and </w:t>
      </w:r>
      <w:r w:rsidRPr="004D6BAD">
        <w:rPr>
          <w:sz w:val="24"/>
          <w:szCs w:val="24"/>
        </w:rPr>
        <w:t xml:space="preserve">form. This was researched specifically by researchers in </w:t>
      </w:r>
      <w:r w:rsidRPr="004D6BAD">
        <w:rPr>
          <w:spacing w:val="-5"/>
          <w:sz w:val="24"/>
          <w:szCs w:val="24"/>
        </w:rPr>
        <w:t xml:space="preserve">the </w:t>
      </w:r>
      <w:r w:rsidRPr="004D6BAD">
        <w:rPr>
          <w:sz w:val="24"/>
          <w:szCs w:val="24"/>
        </w:rPr>
        <w:t xml:space="preserve">Department of Computer Science found in </w:t>
      </w:r>
      <w:r w:rsidRPr="004D6BAD">
        <w:rPr>
          <w:spacing w:val="-3"/>
          <w:sz w:val="24"/>
          <w:szCs w:val="24"/>
        </w:rPr>
        <w:t xml:space="preserve">Taiwan </w:t>
      </w:r>
      <w:r w:rsidRPr="004D6BAD">
        <w:rPr>
          <w:sz w:val="24"/>
          <w:szCs w:val="24"/>
        </w:rPr>
        <w:t xml:space="preserve">due </w:t>
      </w:r>
      <w:r w:rsidRPr="004D6BAD">
        <w:rPr>
          <w:spacing w:val="-8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finding out many problems in the everyday diet of </w:t>
      </w:r>
      <w:r w:rsidRPr="004D6BAD">
        <w:rPr>
          <w:spacing w:val="-4"/>
          <w:sz w:val="24"/>
          <w:szCs w:val="24"/>
        </w:rPr>
        <w:t xml:space="preserve">Taiwanese </w:t>
      </w:r>
      <w:r w:rsidRPr="004D6BAD">
        <w:rPr>
          <w:sz w:val="24"/>
          <w:szCs w:val="24"/>
        </w:rPr>
        <w:t xml:space="preserve">people </w:t>
      </w:r>
      <w:hyperlink w:anchor="_bookmark17" w:history="1">
        <w:r w:rsidRPr="004D6BAD">
          <w:rPr>
            <w:sz w:val="24"/>
            <w:szCs w:val="24"/>
          </w:rPr>
          <w:t xml:space="preserve">[7]. </w:t>
        </w:r>
      </w:hyperlink>
      <w:r w:rsidRPr="004D6BAD">
        <w:rPr>
          <w:sz w:val="24"/>
          <w:szCs w:val="24"/>
        </w:rPr>
        <w:t xml:space="preserve">They made use of two main dataset’s, these </w:t>
      </w:r>
      <w:r w:rsidRPr="004D6BAD">
        <w:rPr>
          <w:spacing w:val="-3"/>
          <w:sz w:val="24"/>
          <w:szCs w:val="24"/>
        </w:rPr>
        <w:t xml:space="preserve">being </w:t>
      </w:r>
      <w:r w:rsidRPr="004D6BAD">
        <w:rPr>
          <w:sz w:val="24"/>
          <w:szCs w:val="24"/>
        </w:rPr>
        <w:t xml:space="preserve">the </w:t>
      </w:r>
      <w:r w:rsidRPr="004D6BAD">
        <w:rPr>
          <w:i/>
          <w:spacing w:val="-3"/>
          <w:sz w:val="24"/>
          <w:szCs w:val="24"/>
        </w:rPr>
        <w:t xml:space="preserve">Food-256  </w:t>
      </w:r>
      <w:proofErr w:type="spellStart"/>
      <w:r w:rsidRPr="004D6BAD">
        <w:rPr>
          <w:sz w:val="24"/>
          <w:szCs w:val="24"/>
        </w:rPr>
        <w:t>and</w:t>
      </w:r>
      <w:r w:rsidRPr="004D6BAD">
        <w:rPr>
          <w:i/>
          <w:sz w:val="24"/>
          <w:szCs w:val="24"/>
        </w:rPr>
        <w:t>VillaCafe</w:t>
      </w:r>
      <w:proofErr w:type="spellEnd"/>
      <w:r w:rsidRPr="004D6BAD">
        <w:rPr>
          <w:i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dataset’s which </w:t>
      </w:r>
      <w:proofErr w:type="spellStart"/>
      <w:r w:rsidRPr="004D6BAD">
        <w:rPr>
          <w:sz w:val="24"/>
          <w:szCs w:val="24"/>
        </w:rPr>
        <w:t>where</w:t>
      </w:r>
      <w:proofErr w:type="spellEnd"/>
      <w:r w:rsidRPr="004D6BAD">
        <w:rPr>
          <w:sz w:val="24"/>
          <w:szCs w:val="24"/>
        </w:rPr>
        <w:t xml:space="preserve"> made </w:t>
      </w:r>
      <w:r w:rsidRPr="004D6BAD">
        <w:rPr>
          <w:spacing w:val="-8"/>
          <w:sz w:val="24"/>
          <w:szCs w:val="24"/>
        </w:rPr>
        <w:t xml:space="preserve">up   </w:t>
      </w:r>
      <w:r w:rsidRPr="004D6BAD">
        <w:rPr>
          <w:sz w:val="24"/>
          <w:szCs w:val="24"/>
        </w:rPr>
        <w:t xml:space="preserve">of around 16 different food classes when combined </w:t>
      </w:r>
      <w:r w:rsidRPr="004D6BAD">
        <w:rPr>
          <w:spacing w:val="-4"/>
          <w:sz w:val="24"/>
          <w:szCs w:val="24"/>
        </w:rPr>
        <w:t xml:space="preserve">together. </w:t>
      </w:r>
      <w:r w:rsidRPr="004D6BAD">
        <w:rPr>
          <w:sz w:val="24"/>
          <w:szCs w:val="24"/>
        </w:rPr>
        <w:t xml:space="preserve">Many different portions sizes where taken into consideration so that they had varied results whilst always keeping a </w:t>
      </w:r>
      <w:r w:rsidRPr="004D6BAD">
        <w:rPr>
          <w:spacing w:val="-4"/>
          <w:sz w:val="24"/>
          <w:szCs w:val="24"/>
        </w:rPr>
        <w:t xml:space="preserve">fixed </w:t>
      </w:r>
      <w:r w:rsidRPr="004D6BAD">
        <w:rPr>
          <w:sz w:val="24"/>
          <w:szCs w:val="24"/>
        </w:rPr>
        <w:t>photograph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angle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fixed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size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as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reduce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number of variables present which could </w:t>
      </w:r>
      <w:del w:id="41" w:author="Alan Gatt" w:date="2021-11-07T10:56:00Z">
        <w:r w:rsidRPr="004D6BAD" w:rsidDel="00CB6ED2">
          <w:rPr>
            <w:sz w:val="24"/>
            <w:szCs w:val="24"/>
          </w:rPr>
          <w:delText>effect</w:delText>
        </w:r>
      </w:del>
      <w:ins w:id="42" w:author="Alan Gatt" w:date="2021-11-07T10:56:00Z">
        <w:r w:rsidR="00CB6ED2" w:rsidRPr="004D6BAD">
          <w:rPr>
            <w:sz w:val="24"/>
            <w:szCs w:val="24"/>
          </w:rPr>
          <w:t>affect</w:t>
        </w:r>
      </w:ins>
      <w:r w:rsidRPr="004D6BAD">
        <w:rPr>
          <w:sz w:val="24"/>
          <w:szCs w:val="24"/>
        </w:rPr>
        <w:t xml:space="preserve"> the final results. </w:t>
      </w:r>
      <w:r w:rsidRPr="004D6BAD">
        <w:rPr>
          <w:spacing w:val="-15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analyze the relationship between the ratio of each food </w:t>
      </w:r>
      <w:r w:rsidRPr="004D6BAD">
        <w:rPr>
          <w:spacing w:val="-4"/>
          <w:sz w:val="24"/>
          <w:szCs w:val="24"/>
        </w:rPr>
        <w:t xml:space="preserve">item </w:t>
      </w:r>
      <w:r w:rsidRPr="004D6BAD">
        <w:rPr>
          <w:sz w:val="24"/>
          <w:szCs w:val="24"/>
        </w:rPr>
        <w:t xml:space="preserve">with the actual portion in reality, linear regression was </w:t>
      </w:r>
      <w:r w:rsidRPr="004D6BAD">
        <w:rPr>
          <w:spacing w:val="-4"/>
          <w:sz w:val="24"/>
          <w:szCs w:val="24"/>
        </w:rPr>
        <w:t xml:space="preserve">made </w:t>
      </w:r>
      <w:r w:rsidRPr="004D6BAD">
        <w:rPr>
          <w:sz w:val="24"/>
          <w:szCs w:val="24"/>
        </w:rPr>
        <w:t>use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try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predict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actual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weight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based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 xml:space="preserve">previous </w:t>
      </w:r>
      <w:r w:rsidRPr="004D6BAD">
        <w:rPr>
          <w:sz w:val="24"/>
          <w:szCs w:val="24"/>
        </w:rPr>
        <w:t xml:space="preserve">record. Using these techniques they have managed </w:t>
      </w:r>
      <w:r w:rsidRPr="004D6BAD">
        <w:rPr>
          <w:spacing w:val="-5"/>
          <w:sz w:val="24"/>
          <w:szCs w:val="24"/>
        </w:rPr>
        <w:t xml:space="preserve">achieve </w:t>
      </w:r>
      <w:r w:rsidRPr="004D6BAD">
        <w:rPr>
          <w:sz w:val="24"/>
          <w:szCs w:val="24"/>
        </w:rPr>
        <w:t xml:space="preserve">results of above 96% in all metrics used with regards to </w:t>
      </w:r>
      <w:r w:rsidRPr="004D6BAD">
        <w:rPr>
          <w:spacing w:val="-5"/>
          <w:sz w:val="24"/>
          <w:szCs w:val="24"/>
        </w:rPr>
        <w:t xml:space="preserve">the </w:t>
      </w:r>
      <w:r w:rsidRPr="004D6BAD">
        <w:rPr>
          <w:sz w:val="24"/>
          <w:szCs w:val="24"/>
        </w:rPr>
        <w:t xml:space="preserve">classification of the food classes and an average absolute error of 8.22 when estimating the weight of the food items from </w:t>
      </w:r>
      <w:r w:rsidRPr="004D6BAD">
        <w:rPr>
          <w:spacing w:val="-11"/>
          <w:sz w:val="24"/>
          <w:szCs w:val="24"/>
        </w:rPr>
        <w:t xml:space="preserve">a </w:t>
      </w:r>
      <w:r w:rsidRPr="004D6BAD">
        <w:rPr>
          <w:sz w:val="24"/>
          <w:szCs w:val="24"/>
        </w:rPr>
        <w:t>total of 320</w:t>
      </w:r>
      <w:r w:rsidRPr="004D6BAD">
        <w:rPr>
          <w:spacing w:val="6"/>
          <w:sz w:val="24"/>
          <w:szCs w:val="24"/>
        </w:rPr>
        <w:t xml:space="preserve"> </w:t>
      </w:r>
      <w:r w:rsidRPr="004D6BAD">
        <w:rPr>
          <w:sz w:val="24"/>
          <w:szCs w:val="24"/>
        </w:rPr>
        <w:t>points.</w:t>
      </w:r>
    </w:p>
    <w:p w14:paraId="01B0F910" w14:textId="78020B6F" w:rsidR="00D93804" w:rsidRPr="004D6BAD" w:rsidRDefault="00720369" w:rsidP="004D6BAD">
      <w:pPr>
        <w:pStyle w:val="BodyText"/>
        <w:spacing w:line="360" w:lineRule="auto"/>
        <w:ind w:right="117" w:firstLine="199"/>
        <w:jc w:val="both"/>
        <w:rPr>
          <w:spacing w:val="-3"/>
          <w:sz w:val="24"/>
          <w:szCs w:val="24"/>
        </w:rPr>
      </w:pPr>
      <w:r w:rsidRPr="004D6BAD">
        <w:rPr>
          <w:sz w:val="24"/>
          <w:szCs w:val="24"/>
        </w:rPr>
        <w:t xml:space="preserve">During the conference on </w:t>
      </w:r>
      <w:r w:rsidRPr="004D6BAD">
        <w:rPr>
          <w:i/>
          <w:sz w:val="24"/>
          <w:szCs w:val="24"/>
        </w:rPr>
        <w:t xml:space="preserve">Multimedia Information </w:t>
      </w:r>
      <w:r w:rsidRPr="004D6BAD">
        <w:rPr>
          <w:i/>
          <w:spacing w:val="-4"/>
          <w:sz w:val="24"/>
          <w:szCs w:val="24"/>
        </w:rPr>
        <w:t xml:space="preserve">Process- </w:t>
      </w:r>
      <w:proofErr w:type="spellStart"/>
      <w:r w:rsidRPr="004D6BAD">
        <w:rPr>
          <w:i/>
          <w:sz w:val="24"/>
          <w:szCs w:val="24"/>
        </w:rPr>
        <w:t>ing</w:t>
      </w:r>
      <w:proofErr w:type="spellEnd"/>
      <w:r w:rsidRPr="004D6BAD">
        <w:rPr>
          <w:i/>
          <w:sz w:val="24"/>
          <w:szCs w:val="24"/>
        </w:rPr>
        <w:t xml:space="preserve"> and Retrieval </w:t>
      </w:r>
      <w:r w:rsidRPr="004D6BAD">
        <w:rPr>
          <w:sz w:val="24"/>
          <w:szCs w:val="24"/>
        </w:rPr>
        <w:t xml:space="preserve">in 2019, researchers focused on Calorie </w:t>
      </w:r>
      <w:proofErr w:type="spellStart"/>
      <w:r w:rsidRPr="004D6BAD">
        <w:rPr>
          <w:spacing w:val="-4"/>
          <w:sz w:val="24"/>
          <w:szCs w:val="24"/>
        </w:rPr>
        <w:t>Esti</w:t>
      </w:r>
      <w:proofErr w:type="spellEnd"/>
      <w:r w:rsidRPr="004D6BAD">
        <w:rPr>
          <w:spacing w:val="-4"/>
          <w:sz w:val="24"/>
          <w:szCs w:val="24"/>
        </w:rPr>
        <w:t xml:space="preserve">- </w:t>
      </w:r>
      <w:proofErr w:type="spellStart"/>
      <w:r w:rsidRPr="004D6BAD">
        <w:rPr>
          <w:sz w:val="24"/>
          <w:szCs w:val="24"/>
        </w:rPr>
        <w:t>mation</w:t>
      </w:r>
      <w:proofErr w:type="spellEnd"/>
      <w:r w:rsidRPr="004D6BAD">
        <w:rPr>
          <w:sz w:val="24"/>
          <w:szCs w:val="24"/>
        </w:rPr>
        <w:t xml:space="preserve"> from food images, had the opportunity to review </w:t>
      </w:r>
      <w:r w:rsidRPr="004D6BAD">
        <w:rPr>
          <w:spacing w:val="-4"/>
          <w:sz w:val="24"/>
          <w:szCs w:val="24"/>
        </w:rPr>
        <w:t xml:space="preserve">their </w:t>
      </w:r>
      <w:r w:rsidRPr="004D6BAD">
        <w:rPr>
          <w:sz w:val="24"/>
          <w:szCs w:val="24"/>
        </w:rPr>
        <w:t xml:space="preserve">different attempts using varies different methodologies. </w:t>
      </w:r>
      <w:r w:rsidRPr="004D6BAD">
        <w:rPr>
          <w:spacing w:val="-6"/>
          <w:sz w:val="24"/>
          <w:szCs w:val="24"/>
        </w:rPr>
        <w:t xml:space="preserve">Five </w:t>
      </w:r>
      <w:r w:rsidRPr="004D6BAD">
        <w:rPr>
          <w:sz w:val="24"/>
          <w:szCs w:val="24"/>
        </w:rPr>
        <w:t xml:space="preserve">main works where being mentioned, </w:t>
      </w:r>
      <w:proofErr w:type="spellStart"/>
      <w:r w:rsidRPr="004D6BAD">
        <w:rPr>
          <w:i/>
          <w:sz w:val="24"/>
          <w:szCs w:val="24"/>
        </w:rPr>
        <w:t>CaloireCam</w:t>
      </w:r>
      <w:proofErr w:type="spellEnd"/>
      <w:r w:rsidRPr="004D6BAD">
        <w:rPr>
          <w:i/>
          <w:sz w:val="24"/>
          <w:szCs w:val="24"/>
        </w:rPr>
        <w:t xml:space="preserve">, </w:t>
      </w:r>
      <w:r w:rsidRPr="004D6BAD">
        <w:rPr>
          <w:i/>
          <w:spacing w:val="-4"/>
          <w:sz w:val="24"/>
          <w:szCs w:val="24"/>
        </w:rPr>
        <w:t xml:space="preserve">Region- </w:t>
      </w:r>
      <w:r w:rsidRPr="004D6BAD">
        <w:rPr>
          <w:i/>
          <w:sz w:val="24"/>
          <w:szCs w:val="24"/>
        </w:rPr>
        <w:t xml:space="preserve">Segmentation based food calorie estimation, AR </w:t>
      </w:r>
      <w:proofErr w:type="spellStart"/>
      <w:r w:rsidRPr="004D6BAD">
        <w:rPr>
          <w:i/>
          <w:sz w:val="24"/>
          <w:szCs w:val="24"/>
        </w:rPr>
        <w:t>DeepCalo</w:t>
      </w:r>
      <w:proofErr w:type="spellEnd"/>
      <w:r w:rsidRPr="004D6BAD">
        <w:rPr>
          <w:i/>
          <w:sz w:val="24"/>
          <w:szCs w:val="24"/>
        </w:rPr>
        <w:t xml:space="preserve">- </w:t>
      </w:r>
      <w:proofErr w:type="spellStart"/>
      <w:r w:rsidRPr="004D6BAD">
        <w:rPr>
          <w:i/>
          <w:sz w:val="24"/>
          <w:szCs w:val="24"/>
        </w:rPr>
        <w:t>rieCam</w:t>
      </w:r>
      <w:proofErr w:type="spellEnd"/>
      <w:r w:rsidRPr="004D6BAD">
        <w:rPr>
          <w:i/>
          <w:sz w:val="24"/>
          <w:szCs w:val="24"/>
        </w:rPr>
        <w:t xml:space="preserve"> V2, </w:t>
      </w:r>
      <w:proofErr w:type="spellStart"/>
      <w:r w:rsidRPr="004D6BAD">
        <w:rPr>
          <w:i/>
          <w:sz w:val="24"/>
          <w:szCs w:val="24"/>
        </w:rPr>
        <w:t>DepthCalorieCam</w:t>
      </w:r>
      <w:proofErr w:type="spellEnd"/>
      <w:r w:rsidRPr="004D6BAD">
        <w:rPr>
          <w:i/>
          <w:sz w:val="24"/>
          <w:szCs w:val="24"/>
        </w:rPr>
        <w:t xml:space="preserve"> and </w:t>
      </w:r>
      <w:proofErr w:type="spellStart"/>
      <w:r w:rsidRPr="004D6BAD">
        <w:rPr>
          <w:i/>
          <w:sz w:val="24"/>
          <w:szCs w:val="24"/>
        </w:rPr>
        <w:t>RiceCalorieCam</w:t>
      </w:r>
      <w:proofErr w:type="spellEnd"/>
      <w:r w:rsidRPr="004D6BAD">
        <w:rPr>
          <w:i/>
          <w:sz w:val="24"/>
          <w:szCs w:val="24"/>
        </w:rPr>
        <w:t xml:space="preserve"> </w:t>
      </w:r>
      <w:hyperlink w:anchor="_bookmark18" w:history="1">
        <w:r w:rsidRPr="004D6BAD">
          <w:rPr>
            <w:sz w:val="24"/>
            <w:szCs w:val="24"/>
          </w:rPr>
          <w:t xml:space="preserve">[8]. </w:t>
        </w:r>
      </w:hyperlink>
      <w:r w:rsidRPr="004D6BAD">
        <w:rPr>
          <w:spacing w:val="-5"/>
          <w:sz w:val="24"/>
          <w:szCs w:val="24"/>
        </w:rPr>
        <w:t xml:space="preserve">The </w:t>
      </w:r>
      <w:r w:rsidRPr="004D6BAD">
        <w:rPr>
          <w:sz w:val="24"/>
          <w:szCs w:val="24"/>
        </w:rPr>
        <w:t>researchers described ”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>” to be a mobile</w:t>
      </w:r>
      <w:r w:rsidRPr="004D6BAD">
        <w:rPr>
          <w:spacing w:val="-32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application capable of estimating the calories with the help of an </w:t>
      </w:r>
      <w:r w:rsidRPr="004D6BAD">
        <w:rPr>
          <w:spacing w:val="-3"/>
          <w:sz w:val="24"/>
          <w:szCs w:val="24"/>
        </w:rPr>
        <w:t xml:space="preserve">object </w:t>
      </w:r>
      <w:r w:rsidRPr="004D6BAD">
        <w:rPr>
          <w:sz w:val="24"/>
          <w:szCs w:val="24"/>
        </w:rPr>
        <w:t xml:space="preserve">which can be determined upon setting up the application </w:t>
      </w:r>
      <w:r w:rsidRPr="004D6BAD">
        <w:rPr>
          <w:spacing w:val="-7"/>
          <w:sz w:val="24"/>
          <w:szCs w:val="24"/>
        </w:rPr>
        <w:t xml:space="preserve">in </w:t>
      </w:r>
      <w:r w:rsidRPr="004D6BAD">
        <w:rPr>
          <w:sz w:val="24"/>
          <w:szCs w:val="24"/>
        </w:rPr>
        <w:t xml:space="preserve">order to make it easier for people to use items which they    can carry around anywhere like a wallet or credit card. </w:t>
      </w:r>
      <w:r w:rsidRPr="004D6BAD">
        <w:rPr>
          <w:spacing w:val="-3"/>
          <w:sz w:val="24"/>
          <w:szCs w:val="24"/>
        </w:rPr>
        <w:t xml:space="preserve">Once </w:t>
      </w:r>
      <w:r w:rsidRPr="004D6BAD">
        <w:rPr>
          <w:sz w:val="24"/>
          <w:szCs w:val="24"/>
        </w:rPr>
        <w:t xml:space="preserve">an estimate of how big the food item is in context to </w:t>
      </w:r>
      <w:r w:rsidRPr="004D6BAD">
        <w:rPr>
          <w:spacing w:val="-6"/>
          <w:sz w:val="24"/>
          <w:szCs w:val="24"/>
        </w:rPr>
        <w:t xml:space="preserve">the </w:t>
      </w:r>
      <w:r w:rsidRPr="004D6BAD">
        <w:rPr>
          <w:sz w:val="24"/>
          <w:szCs w:val="24"/>
        </w:rPr>
        <w:t xml:space="preserve">personal belonging, clustering, segmentation and CNN </w:t>
      </w:r>
      <w:r w:rsidRPr="004D6BAD">
        <w:rPr>
          <w:spacing w:val="-3"/>
          <w:sz w:val="24"/>
          <w:szCs w:val="24"/>
        </w:rPr>
        <w:t xml:space="preserve">based </w:t>
      </w:r>
      <w:r w:rsidRPr="004D6BAD">
        <w:rPr>
          <w:sz w:val="24"/>
          <w:szCs w:val="24"/>
        </w:rPr>
        <w:t xml:space="preserve">recognition is done on an engine found on the smartphone </w:t>
      </w:r>
      <w:proofErr w:type="spellStart"/>
      <w:r w:rsidRPr="004D6BAD">
        <w:rPr>
          <w:spacing w:val="-7"/>
          <w:sz w:val="24"/>
          <w:szCs w:val="24"/>
        </w:rPr>
        <w:t xml:space="preserve">it’s </w:t>
      </w:r>
      <w:r w:rsidRPr="004D6BAD">
        <w:rPr>
          <w:sz w:val="24"/>
          <w:szCs w:val="24"/>
        </w:rPr>
        <w:t>self</w:t>
      </w:r>
      <w:proofErr w:type="spellEnd"/>
      <w:r w:rsidRPr="004D6BAD">
        <w:rPr>
          <w:sz w:val="24"/>
          <w:szCs w:val="24"/>
        </w:rPr>
        <w:t>. They stated that currently it is taking around 0.2 seconds on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an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android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phone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able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compute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estimation.</w:t>
      </w:r>
      <w:r w:rsidRPr="004D6BAD">
        <w:rPr>
          <w:spacing w:val="-6"/>
          <w:sz w:val="24"/>
          <w:szCs w:val="24"/>
        </w:rPr>
        <w:t xml:space="preserve"> With </w:t>
      </w:r>
      <w:r w:rsidRPr="004D6BAD">
        <w:rPr>
          <w:sz w:val="24"/>
          <w:szCs w:val="24"/>
        </w:rPr>
        <w:t>the ”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 xml:space="preserve">” it was always assumed by the researchers that there would  only  be  one  food  item  to  recognize  </w:t>
      </w:r>
      <w:r w:rsidRPr="004D6BAD">
        <w:rPr>
          <w:spacing w:val="-7"/>
          <w:sz w:val="24"/>
          <w:szCs w:val="24"/>
        </w:rPr>
        <w:t>in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the picture, which  limited  the  application  quite  a  bit,  </w:t>
      </w:r>
      <w:r w:rsidRPr="004D6BAD">
        <w:rPr>
          <w:spacing w:val="-4"/>
          <w:sz w:val="24"/>
          <w:szCs w:val="24"/>
        </w:rPr>
        <w:t xml:space="preserve">this </w:t>
      </w:r>
      <w:r w:rsidRPr="004D6BAD">
        <w:rPr>
          <w:sz w:val="24"/>
          <w:szCs w:val="24"/>
        </w:rPr>
        <w:t xml:space="preserve">is why they introduced CNN-based region proposals in </w:t>
      </w:r>
      <w:r w:rsidRPr="004D6BAD">
        <w:rPr>
          <w:spacing w:val="-6"/>
          <w:sz w:val="24"/>
          <w:szCs w:val="24"/>
        </w:rPr>
        <w:t xml:space="preserve">the </w:t>
      </w:r>
      <w:r w:rsidRPr="004D6BAD">
        <w:rPr>
          <w:sz w:val="24"/>
          <w:szCs w:val="24"/>
        </w:rPr>
        <w:t xml:space="preserve">second work mentioned. In the </w:t>
      </w:r>
      <w:r w:rsidRPr="004D6BAD">
        <w:rPr>
          <w:i/>
          <w:sz w:val="24"/>
          <w:szCs w:val="24"/>
        </w:rPr>
        <w:t xml:space="preserve">Segmentation Based Calorie Estimation </w:t>
      </w:r>
      <w:r w:rsidRPr="004D6BAD">
        <w:rPr>
          <w:sz w:val="24"/>
          <w:szCs w:val="24"/>
        </w:rPr>
        <w:t>work, area ratios from multiple foods are taken into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consideration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order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calculate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calories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32"/>
          <w:sz w:val="24"/>
          <w:szCs w:val="24"/>
        </w:rPr>
        <w:t xml:space="preserve"> </w:t>
      </w:r>
      <w:proofErr w:type="spellStart"/>
      <w:r w:rsidRPr="004D6BAD">
        <w:rPr>
          <w:spacing w:val="-3"/>
          <w:sz w:val="24"/>
          <w:szCs w:val="24"/>
        </w:rPr>
        <w:t>different</w:t>
      </w:r>
      <w:r w:rsidRPr="004D6BAD">
        <w:rPr>
          <w:sz w:val="24"/>
          <w:szCs w:val="24"/>
        </w:rPr>
        <w:t>food</w:t>
      </w:r>
      <w:proofErr w:type="spellEnd"/>
      <w:r w:rsidRPr="004D6BAD">
        <w:rPr>
          <w:sz w:val="24"/>
          <w:szCs w:val="24"/>
        </w:rPr>
        <w:t xml:space="preserve"> classes in one image without having to take more </w:t>
      </w:r>
      <w:proofErr w:type="spellStart"/>
      <w:r w:rsidRPr="004D6BAD">
        <w:rPr>
          <w:sz w:val="24"/>
          <w:szCs w:val="24"/>
        </w:rPr>
        <w:t>then</w:t>
      </w:r>
      <w:proofErr w:type="spellEnd"/>
      <w:r w:rsidRPr="004D6BAD">
        <w:rPr>
          <w:sz w:val="24"/>
          <w:szCs w:val="24"/>
        </w:rPr>
        <w:t xml:space="preserve">    a single photo. When discussing the 3rd piece of work </w:t>
      </w:r>
      <w:r w:rsidRPr="004D6BAD">
        <w:rPr>
          <w:spacing w:val="-3"/>
          <w:sz w:val="24"/>
          <w:szCs w:val="24"/>
        </w:rPr>
        <w:t xml:space="preserve">which </w:t>
      </w:r>
      <w:r w:rsidRPr="004D6BAD">
        <w:rPr>
          <w:sz w:val="24"/>
          <w:szCs w:val="24"/>
        </w:rPr>
        <w:t xml:space="preserve">is the ”AR </w:t>
      </w:r>
      <w:proofErr w:type="spellStart"/>
      <w:r w:rsidRPr="004D6BAD">
        <w:rPr>
          <w:sz w:val="24"/>
          <w:szCs w:val="24"/>
        </w:rPr>
        <w:t>DeppCalorieCam</w:t>
      </w:r>
      <w:proofErr w:type="spellEnd"/>
      <w:r w:rsidRPr="004D6BAD">
        <w:rPr>
          <w:sz w:val="24"/>
          <w:szCs w:val="24"/>
        </w:rPr>
        <w:t xml:space="preserve">”, the researchers stated that </w:t>
      </w:r>
      <w:r w:rsidRPr="004D6BAD">
        <w:rPr>
          <w:spacing w:val="-5"/>
          <w:sz w:val="24"/>
          <w:szCs w:val="24"/>
        </w:rPr>
        <w:t xml:space="preserve">the </w:t>
      </w:r>
      <w:r w:rsidRPr="004D6BAD">
        <w:rPr>
          <w:sz w:val="24"/>
          <w:szCs w:val="24"/>
        </w:rPr>
        <w:lastRenderedPageBreak/>
        <w:t xml:space="preserve">previous works are very similar but in this case an inertial sensor which built into a smartphone is also used. This </w:t>
      </w:r>
      <w:r w:rsidRPr="004D6BAD">
        <w:rPr>
          <w:spacing w:val="-6"/>
          <w:sz w:val="24"/>
          <w:szCs w:val="24"/>
        </w:rPr>
        <w:t xml:space="preserve">was </w:t>
      </w:r>
      <w:r w:rsidRPr="004D6BAD">
        <w:rPr>
          <w:sz w:val="24"/>
          <w:szCs w:val="24"/>
        </w:rPr>
        <w:t xml:space="preserve">used to be able to directly detect the size of the food </w:t>
      </w:r>
      <w:r w:rsidRPr="004D6BAD">
        <w:rPr>
          <w:spacing w:val="-4"/>
          <w:sz w:val="24"/>
          <w:szCs w:val="24"/>
        </w:rPr>
        <w:t xml:space="preserve">item </w:t>
      </w:r>
      <w:r w:rsidRPr="004D6BAD">
        <w:rPr>
          <w:sz w:val="24"/>
          <w:szCs w:val="24"/>
        </w:rPr>
        <w:t xml:space="preserve">without having a reference object in the image </w:t>
      </w:r>
      <w:proofErr w:type="spellStart"/>
      <w:r w:rsidRPr="004D6BAD">
        <w:rPr>
          <w:spacing w:val="-3"/>
          <w:sz w:val="24"/>
          <w:szCs w:val="24"/>
        </w:rPr>
        <w:t xml:space="preserve">it’s </w:t>
      </w:r>
      <w:r w:rsidRPr="004D6BAD">
        <w:rPr>
          <w:sz w:val="24"/>
          <w:szCs w:val="24"/>
        </w:rPr>
        <w:t>self</w:t>
      </w:r>
      <w:proofErr w:type="spellEnd"/>
      <w:r w:rsidRPr="004D6BAD">
        <w:rPr>
          <w:sz w:val="24"/>
          <w:szCs w:val="24"/>
        </w:rPr>
        <w:t xml:space="preserve">. </w:t>
      </w:r>
      <w:r w:rsidRPr="004D6BAD">
        <w:rPr>
          <w:spacing w:val="-6"/>
          <w:sz w:val="24"/>
          <w:szCs w:val="24"/>
        </w:rPr>
        <w:t xml:space="preserve">The </w:t>
      </w:r>
      <w:r w:rsidRPr="004D6BAD">
        <w:rPr>
          <w:sz w:val="24"/>
          <w:szCs w:val="24"/>
        </w:rPr>
        <w:t>framework from Apple ”</w:t>
      </w:r>
      <w:proofErr w:type="spellStart"/>
      <w:r w:rsidRPr="004D6BAD">
        <w:rPr>
          <w:sz w:val="24"/>
          <w:szCs w:val="24"/>
        </w:rPr>
        <w:t>ARKit</w:t>
      </w:r>
      <w:proofErr w:type="spellEnd"/>
      <w:r w:rsidRPr="004D6BAD">
        <w:rPr>
          <w:sz w:val="24"/>
          <w:szCs w:val="24"/>
        </w:rPr>
        <w:t xml:space="preserve">” was used to do so. Getting rid of the reference object makes the software even more use- able on a day to day basis where life is very fast, and </w:t>
      </w:r>
      <w:r w:rsidRPr="004D6BAD">
        <w:rPr>
          <w:spacing w:val="-4"/>
          <w:sz w:val="24"/>
          <w:szCs w:val="24"/>
        </w:rPr>
        <w:t xml:space="preserve">having  </w:t>
      </w:r>
      <w:r w:rsidRPr="004D6BAD">
        <w:rPr>
          <w:sz w:val="24"/>
          <w:szCs w:val="24"/>
        </w:rPr>
        <w:t xml:space="preserve">to always use a specific object to detect the calories on </w:t>
      </w:r>
      <w:r w:rsidRPr="004D6BAD">
        <w:rPr>
          <w:spacing w:val="-11"/>
          <w:sz w:val="24"/>
          <w:szCs w:val="24"/>
        </w:rPr>
        <w:t xml:space="preserve">a    </w:t>
      </w:r>
      <w:r w:rsidRPr="004D6BAD">
        <w:rPr>
          <w:sz w:val="24"/>
          <w:szCs w:val="24"/>
        </w:rPr>
        <w:t xml:space="preserve">plate of food might be found tedious. Another feature </w:t>
      </w:r>
      <w:r w:rsidRPr="004D6BAD">
        <w:rPr>
          <w:spacing w:val="-3"/>
          <w:sz w:val="24"/>
          <w:szCs w:val="24"/>
        </w:rPr>
        <w:t xml:space="preserve">which </w:t>
      </w:r>
      <w:r w:rsidRPr="004D6BAD">
        <w:rPr>
          <w:sz w:val="24"/>
          <w:szCs w:val="24"/>
        </w:rPr>
        <w:t xml:space="preserve">iPhone provided which helped to create another version </w:t>
      </w:r>
      <w:r w:rsidRPr="004D6BAD">
        <w:rPr>
          <w:spacing w:val="-6"/>
          <w:sz w:val="24"/>
          <w:szCs w:val="24"/>
        </w:rPr>
        <w:t xml:space="preserve">of </w:t>
      </w:r>
      <w:r w:rsidRPr="004D6BAD">
        <w:rPr>
          <w:sz w:val="24"/>
          <w:szCs w:val="24"/>
        </w:rPr>
        <w:t xml:space="preserve">their previous works, was the multi-camera feature. </w:t>
      </w:r>
      <w:r w:rsidRPr="004D6BAD">
        <w:rPr>
          <w:spacing w:val="-3"/>
          <w:sz w:val="24"/>
          <w:szCs w:val="24"/>
        </w:rPr>
        <w:t xml:space="preserve">These </w:t>
      </w:r>
      <w:r w:rsidRPr="004D6BAD">
        <w:rPr>
          <w:sz w:val="24"/>
          <w:szCs w:val="24"/>
        </w:rPr>
        <w:t xml:space="preserve">cameras could be used </w:t>
      </w:r>
      <w:del w:id="43" w:author="Alan Gatt" w:date="2021-11-07T10:57:00Z">
        <w:r w:rsidRPr="004D6BAD" w:rsidDel="00CB6ED2">
          <w:rPr>
            <w:sz w:val="24"/>
            <w:szCs w:val="24"/>
          </w:rPr>
          <w:delText>as  stereo</w:delText>
        </w:r>
      </w:del>
      <w:ins w:id="44" w:author="Alan Gatt" w:date="2021-11-07T10:57:00Z">
        <w:r w:rsidR="00CB6ED2" w:rsidRPr="004D6BAD">
          <w:rPr>
            <w:sz w:val="24"/>
            <w:szCs w:val="24"/>
          </w:rPr>
          <w:t>as stereo</w:t>
        </w:r>
      </w:ins>
      <w:r w:rsidRPr="004D6BAD">
        <w:rPr>
          <w:sz w:val="24"/>
          <w:szCs w:val="24"/>
        </w:rPr>
        <w:t xml:space="preserve">  cameras,  so  by  </w:t>
      </w:r>
      <w:r w:rsidRPr="004D6BAD">
        <w:rPr>
          <w:spacing w:val="-3"/>
          <w:sz w:val="24"/>
          <w:szCs w:val="24"/>
        </w:rPr>
        <w:t xml:space="preserve">knowing </w:t>
      </w:r>
      <w:r w:rsidRPr="004D6BAD">
        <w:rPr>
          <w:sz w:val="24"/>
          <w:szCs w:val="24"/>
        </w:rPr>
        <w:t xml:space="preserve">the distance between each back camera </w:t>
      </w:r>
      <w:proofErr w:type="spellStart"/>
      <w:r w:rsidRPr="004D6BAD">
        <w:rPr>
          <w:sz w:val="24"/>
          <w:szCs w:val="24"/>
        </w:rPr>
        <w:t>they where</w:t>
      </w:r>
      <w:proofErr w:type="spellEnd"/>
      <w:r w:rsidRPr="004D6BAD">
        <w:rPr>
          <w:sz w:val="24"/>
          <w:szCs w:val="24"/>
        </w:rPr>
        <w:t xml:space="preserve"> able </w:t>
      </w:r>
      <w:r w:rsidRPr="004D6BAD">
        <w:rPr>
          <w:spacing w:val="-8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calculate the </w:t>
      </w:r>
      <w:proofErr w:type="spellStart"/>
      <w:r w:rsidRPr="004D6BAD">
        <w:rPr>
          <w:sz w:val="24"/>
          <w:szCs w:val="24"/>
        </w:rPr>
        <w:t>the</w:t>
      </w:r>
      <w:proofErr w:type="spellEnd"/>
      <w:r w:rsidRPr="004D6BAD">
        <w:rPr>
          <w:sz w:val="24"/>
          <w:szCs w:val="24"/>
        </w:rPr>
        <w:t xml:space="preserve"> actual sizes of objects based on </w:t>
      </w:r>
      <w:proofErr w:type="spellStart"/>
      <w:r w:rsidRPr="004D6BAD">
        <w:rPr>
          <w:sz w:val="24"/>
          <w:szCs w:val="24"/>
        </w:rPr>
        <w:t>triangula</w:t>
      </w:r>
      <w:proofErr w:type="spellEnd"/>
      <w:r w:rsidRPr="004D6BAD">
        <w:rPr>
          <w:sz w:val="24"/>
          <w:szCs w:val="24"/>
        </w:rPr>
        <w:t xml:space="preserve">- </w:t>
      </w:r>
      <w:proofErr w:type="spellStart"/>
      <w:r w:rsidRPr="004D6BAD">
        <w:rPr>
          <w:sz w:val="24"/>
          <w:szCs w:val="24"/>
        </w:rPr>
        <w:t>tion</w:t>
      </w:r>
      <w:proofErr w:type="spellEnd"/>
      <w:r w:rsidRPr="004D6BAD">
        <w:rPr>
          <w:sz w:val="24"/>
          <w:szCs w:val="24"/>
        </w:rPr>
        <w:t xml:space="preserve">. The application was implemented on iPhone and </w:t>
      </w:r>
      <w:r w:rsidRPr="004D6BAD">
        <w:rPr>
          <w:spacing w:val="-3"/>
          <w:sz w:val="24"/>
          <w:szCs w:val="24"/>
        </w:rPr>
        <w:t xml:space="preserve">called </w:t>
      </w:r>
      <w:r w:rsidRPr="004D6BAD">
        <w:rPr>
          <w:sz w:val="24"/>
          <w:szCs w:val="24"/>
        </w:rPr>
        <w:t>”</w:t>
      </w:r>
      <w:proofErr w:type="spellStart"/>
      <w:r w:rsidRPr="004D6BAD">
        <w:rPr>
          <w:sz w:val="24"/>
          <w:szCs w:val="24"/>
        </w:rPr>
        <w:t>DepthCalorieCam</w:t>
      </w:r>
      <w:proofErr w:type="spellEnd"/>
      <w:r w:rsidRPr="004D6BAD">
        <w:rPr>
          <w:sz w:val="24"/>
          <w:szCs w:val="24"/>
        </w:rPr>
        <w:t>”. When comparing ”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 xml:space="preserve">”, </w:t>
      </w:r>
      <w:r w:rsidRPr="004D6BAD">
        <w:rPr>
          <w:spacing w:val="-6"/>
          <w:sz w:val="24"/>
          <w:szCs w:val="24"/>
        </w:rPr>
        <w:t xml:space="preserve">”AR 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>” and ”</w:t>
      </w:r>
      <w:proofErr w:type="spellStart"/>
      <w:r w:rsidRPr="004D6BAD">
        <w:rPr>
          <w:sz w:val="24"/>
          <w:szCs w:val="24"/>
        </w:rPr>
        <w:t>DepthCalorieCam</w:t>
      </w:r>
      <w:proofErr w:type="spellEnd"/>
      <w:r w:rsidRPr="004D6BAD">
        <w:rPr>
          <w:sz w:val="24"/>
          <w:szCs w:val="24"/>
        </w:rPr>
        <w:t xml:space="preserve">”, the results showed </w:t>
      </w:r>
      <w:r w:rsidRPr="004D6BAD">
        <w:rPr>
          <w:spacing w:val="-4"/>
          <w:sz w:val="24"/>
          <w:szCs w:val="24"/>
        </w:rPr>
        <w:t xml:space="preserve">that </w:t>
      </w:r>
      <w:r w:rsidRPr="004D6BAD">
        <w:rPr>
          <w:sz w:val="24"/>
          <w:szCs w:val="24"/>
        </w:rPr>
        <w:t>”</w:t>
      </w:r>
      <w:proofErr w:type="spellStart"/>
      <w:r w:rsidRPr="004D6BAD">
        <w:rPr>
          <w:sz w:val="24"/>
          <w:szCs w:val="24"/>
        </w:rPr>
        <w:t>DepthCalorieCam</w:t>
      </w:r>
      <w:proofErr w:type="spellEnd"/>
      <w:r w:rsidRPr="004D6BAD">
        <w:rPr>
          <w:sz w:val="24"/>
          <w:szCs w:val="24"/>
        </w:rPr>
        <w:t xml:space="preserve">” was providing very small </w:t>
      </w:r>
      <w:proofErr w:type="spellStart"/>
      <w:r w:rsidRPr="004D6BAD">
        <w:rPr>
          <w:sz w:val="24"/>
          <w:szCs w:val="24"/>
        </w:rPr>
        <w:t>margin’s</w:t>
      </w:r>
      <w:proofErr w:type="spellEnd"/>
      <w:r w:rsidRPr="004D6BAD">
        <w:rPr>
          <w:sz w:val="24"/>
          <w:szCs w:val="24"/>
        </w:rPr>
        <w:t xml:space="preserve"> </w:t>
      </w:r>
      <w:r w:rsidRPr="004D6BAD">
        <w:rPr>
          <w:spacing w:val="-6"/>
          <w:sz w:val="24"/>
          <w:szCs w:val="24"/>
        </w:rPr>
        <w:t xml:space="preserve">of </w:t>
      </w:r>
      <w:r w:rsidRPr="004D6BAD">
        <w:rPr>
          <w:sz w:val="24"/>
          <w:szCs w:val="24"/>
        </w:rPr>
        <w:t xml:space="preserve">error when compared to the previous two. Having said </w:t>
      </w:r>
      <w:r w:rsidRPr="004D6BAD">
        <w:rPr>
          <w:spacing w:val="-4"/>
          <w:sz w:val="24"/>
          <w:szCs w:val="24"/>
        </w:rPr>
        <w:t xml:space="preserve">this, </w:t>
      </w:r>
      <w:r w:rsidRPr="004D6BAD">
        <w:rPr>
          <w:sz w:val="24"/>
          <w:szCs w:val="24"/>
        </w:rPr>
        <w:t>when ”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 xml:space="preserve">” and ”AR 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 xml:space="preserve">” where compared, the results </w:t>
      </w:r>
      <w:proofErr w:type="spellStart"/>
      <w:r w:rsidRPr="004D6BAD">
        <w:rPr>
          <w:sz w:val="24"/>
          <w:szCs w:val="24"/>
        </w:rPr>
        <w:t>where</w:t>
      </w:r>
      <w:proofErr w:type="spellEnd"/>
      <w:r w:rsidRPr="004D6BAD">
        <w:rPr>
          <w:sz w:val="24"/>
          <w:szCs w:val="24"/>
        </w:rPr>
        <w:t xml:space="preserve"> quite different because in each  of  the  </w:t>
      </w:r>
      <w:r w:rsidRPr="004D6BAD">
        <w:rPr>
          <w:spacing w:val="-17"/>
          <w:sz w:val="24"/>
          <w:szCs w:val="24"/>
        </w:rPr>
        <w:t xml:space="preserve">3 </w:t>
      </w:r>
      <w:r w:rsidRPr="004D6BAD">
        <w:rPr>
          <w:sz w:val="24"/>
          <w:szCs w:val="24"/>
        </w:rPr>
        <w:t xml:space="preserve">food classes chosen, which where ”pork with sauce”, </w:t>
      </w:r>
      <w:r w:rsidRPr="004D6BAD">
        <w:rPr>
          <w:spacing w:val="-3"/>
          <w:sz w:val="24"/>
          <w:szCs w:val="24"/>
        </w:rPr>
        <w:t xml:space="preserve">”fried </w:t>
      </w:r>
      <w:r w:rsidRPr="004D6BAD">
        <w:rPr>
          <w:sz w:val="24"/>
          <w:szCs w:val="24"/>
        </w:rPr>
        <w:t xml:space="preserve">chicken” and ”croquettes”, the results varied. In some </w:t>
      </w:r>
      <w:r w:rsidRPr="004D6BAD">
        <w:rPr>
          <w:spacing w:val="-3"/>
          <w:sz w:val="24"/>
          <w:szCs w:val="24"/>
        </w:rPr>
        <w:t xml:space="preserve">cases </w:t>
      </w:r>
      <w:r w:rsidRPr="004D6BAD">
        <w:rPr>
          <w:sz w:val="24"/>
          <w:szCs w:val="24"/>
        </w:rPr>
        <w:t>”</w:t>
      </w:r>
      <w:proofErr w:type="spellStart"/>
      <w:r w:rsidRPr="004D6BAD">
        <w:rPr>
          <w:sz w:val="24"/>
          <w:szCs w:val="24"/>
        </w:rPr>
        <w:t>CalorieCam</w:t>
      </w:r>
      <w:proofErr w:type="spellEnd"/>
      <w:r w:rsidRPr="004D6BAD">
        <w:rPr>
          <w:sz w:val="24"/>
          <w:szCs w:val="24"/>
        </w:rPr>
        <w:t xml:space="preserve">” </w:t>
      </w:r>
      <w:del w:id="45" w:author="Alan Gatt" w:date="2021-11-07T10:57:00Z">
        <w:r w:rsidRPr="004D6BAD" w:rsidDel="00120D06">
          <w:rPr>
            <w:sz w:val="24"/>
            <w:szCs w:val="24"/>
          </w:rPr>
          <w:delText>preformed</w:delText>
        </w:r>
      </w:del>
      <w:ins w:id="46" w:author="Alan Gatt" w:date="2021-11-07T10:57:00Z">
        <w:r w:rsidR="00120D06" w:rsidRPr="004D6BAD">
          <w:rPr>
            <w:sz w:val="24"/>
            <w:szCs w:val="24"/>
          </w:rPr>
          <w:t>performed</w:t>
        </w:r>
      </w:ins>
      <w:r w:rsidRPr="004D6BAD">
        <w:rPr>
          <w:sz w:val="24"/>
          <w:szCs w:val="24"/>
        </w:rPr>
        <w:t xml:space="preserve"> better and achieved more accurate results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other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times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it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was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other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way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round.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The </w:t>
      </w:r>
      <w:proofErr w:type="spellStart"/>
      <w:r w:rsidRPr="004D6BAD">
        <w:rPr>
          <w:sz w:val="24"/>
          <w:szCs w:val="24"/>
        </w:rPr>
        <w:t>Azumio</w:t>
      </w:r>
      <w:proofErr w:type="spellEnd"/>
      <w:r w:rsidRPr="004D6BAD">
        <w:rPr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 xml:space="preserve">Team </w:t>
      </w:r>
      <w:r w:rsidRPr="004D6BAD">
        <w:rPr>
          <w:sz w:val="24"/>
          <w:szCs w:val="24"/>
        </w:rPr>
        <w:t>released their original</w:t>
      </w:r>
      <w:r w:rsidRPr="004D6BAD">
        <w:rPr>
          <w:spacing w:val="-20"/>
          <w:sz w:val="24"/>
          <w:szCs w:val="24"/>
        </w:rPr>
        <w:t xml:space="preserve"> </w:t>
      </w:r>
      <w:r w:rsidRPr="004D6BAD">
        <w:rPr>
          <w:sz w:val="24"/>
          <w:szCs w:val="24"/>
        </w:rPr>
        <w:t>mobile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called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Calorie</w:t>
      </w:r>
      <w:r w:rsidRPr="004D6BAD">
        <w:rPr>
          <w:i/>
          <w:spacing w:val="1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Mama</w:t>
      </w:r>
      <w:r w:rsidRPr="004D6BAD">
        <w:rPr>
          <w:i/>
          <w:spacing w:val="1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AI:</w:t>
      </w:r>
      <w:r w:rsidRPr="004D6BAD">
        <w:rPr>
          <w:i/>
          <w:spacing w:val="1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Diet</w:t>
      </w:r>
      <w:r w:rsidRPr="004D6BAD">
        <w:rPr>
          <w:i/>
          <w:spacing w:val="1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Counter</w:t>
      </w:r>
      <w:r w:rsidRPr="004D6BAD">
        <w:rPr>
          <w:i/>
          <w:spacing w:val="20"/>
          <w:sz w:val="24"/>
          <w:szCs w:val="24"/>
        </w:rPr>
        <w:t xml:space="preserve"> </w:t>
      </w:r>
      <w:r w:rsidRPr="004D6BAD">
        <w:rPr>
          <w:sz w:val="24"/>
          <w:szCs w:val="24"/>
        </w:rPr>
        <w:t>which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was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one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the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first ever fully functioning AI application available</w:t>
      </w:r>
      <w:r w:rsidRPr="004D6BAD">
        <w:rPr>
          <w:spacing w:val="20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3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>anyone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with</w:t>
      </w:r>
      <w:r w:rsidRPr="004D6BAD">
        <w:rPr>
          <w:spacing w:val="35"/>
          <w:sz w:val="24"/>
          <w:szCs w:val="24"/>
        </w:rPr>
        <w:t xml:space="preserve"> </w:t>
      </w:r>
      <w:r w:rsidRPr="004D6BAD">
        <w:rPr>
          <w:sz w:val="24"/>
          <w:szCs w:val="24"/>
        </w:rPr>
        <w:t>a</w:t>
      </w:r>
      <w:r w:rsidRPr="004D6BAD">
        <w:rPr>
          <w:spacing w:val="35"/>
          <w:sz w:val="24"/>
          <w:szCs w:val="24"/>
        </w:rPr>
        <w:t xml:space="preserve"> </w:t>
      </w:r>
      <w:r w:rsidRPr="004D6BAD">
        <w:rPr>
          <w:sz w:val="24"/>
          <w:szCs w:val="24"/>
        </w:rPr>
        <w:t>smartphone,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z w:val="24"/>
          <w:szCs w:val="24"/>
        </w:rPr>
        <w:t>whilst</w:t>
      </w:r>
      <w:r w:rsidRPr="004D6BAD">
        <w:rPr>
          <w:spacing w:val="35"/>
          <w:sz w:val="24"/>
          <w:szCs w:val="24"/>
        </w:rPr>
        <w:t xml:space="preserve"> </w:t>
      </w:r>
      <w:r w:rsidRPr="004D6BAD">
        <w:rPr>
          <w:sz w:val="24"/>
          <w:szCs w:val="24"/>
        </w:rPr>
        <w:t>providing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z w:val="24"/>
          <w:szCs w:val="24"/>
        </w:rPr>
        <w:t>accurate</w:t>
      </w:r>
      <w:r w:rsidRPr="004D6BAD">
        <w:rPr>
          <w:spacing w:val="35"/>
          <w:sz w:val="24"/>
          <w:szCs w:val="24"/>
        </w:rPr>
        <w:t xml:space="preserve"> </w:t>
      </w:r>
      <w:r w:rsidRPr="004D6BAD">
        <w:rPr>
          <w:sz w:val="24"/>
          <w:szCs w:val="24"/>
        </w:rPr>
        <w:t>tracking.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This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was first released in 2017  with  the  developers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stating</w:t>
      </w:r>
      <w:r w:rsidRPr="004D6BAD">
        <w:rPr>
          <w:spacing w:val="48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that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app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is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capable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learning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continuously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whilst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>providing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real time estimations </w:t>
      </w:r>
      <w:hyperlink w:anchor="_bookmark19" w:history="1">
        <w:r w:rsidRPr="004D6BAD">
          <w:rPr>
            <w:sz w:val="24"/>
            <w:szCs w:val="24"/>
          </w:rPr>
          <w:t>[9].</w:t>
        </w:r>
      </w:hyperlink>
      <w:r w:rsidRPr="004D6BAD">
        <w:rPr>
          <w:sz w:val="24"/>
          <w:szCs w:val="24"/>
        </w:rPr>
        <w:t xml:space="preserve"> Recently in July of 2021</w:t>
      </w:r>
      <w:r w:rsidRPr="004D6BAD">
        <w:rPr>
          <w:spacing w:val="20"/>
          <w:sz w:val="24"/>
          <w:szCs w:val="24"/>
        </w:rPr>
        <w:t xml:space="preserve"> </w:t>
      </w:r>
      <w:r w:rsidRPr="004D6BAD">
        <w:rPr>
          <w:sz w:val="24"/>
          <w:szCs w:val="24"/>
        </w:rPr>
        <w:t>a</w:t>
      </w:r>
      <w:r w:rsidRPr="004D6BAD">
        <w:rPr>
          <w:spacing w:val="46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>case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study was launched to test Image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recognition</w:t>
      </w:r>
      <w:r w:rsidRPr="004D6BAD">
        <w:rPr>
          <w:spacing w:val="46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applications,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particularly using Calorie Mama as their main 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study </w:t>
      </w:r>
      <w:r w:rsidRPr="004D6BAD">
        <w:rPr>
          <w:spacing w:val="3"/>
          <w:sz w:val="24"/>
          <w:szCs w:val="24"/>
        </w:rPr>
        <w:t xml:space="preserve"> </w:t>
      </w:r>
      <w:hyperlink w:anchor="_bookmark20" w:history="1">
        <w:r w:rsidRPr="004D6BAD">
          <w:rPr>
            <w:spacing w:val="-4"/>
            <w:sz w:val="24"/>
            <w:szCs w:val="24"/>
          </w:rPr>
          <w:t>[10].</w:t>
        </w:r>
      </w:hyperlink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individuals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taking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part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case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study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made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use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pacing w:val="-5"/>
          <w:sz w:val="24"/>
          <w:szCs w:val="24"/>
        </w:rPr>
        <w:t>two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testing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techniques,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manual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26"/>
          <w:sz w:val="24"/>
          <w:szCs w:val="24"/>
        </w:rPr>
        <w:t xml:space="preserve"> </w:t>
      </w:r>
      <w:r w:rsidRPr="004D6BAD">
        <w:rPr>
          <w:sz w:val="24"/>
          <w:szCs w:val="24"/>
        </w:rPr>
        <w:t>automated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testing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order</w:t>
      </w:r>
      <w:r w:rsidRPr="004D6BAD">
        <w:rPr>
          <w:spacing w:val="26"/>
          <w:sz w:val="24"/>
          <w:szCs w:val="24"/>
        </w:rPr>
        <w:t xml:space="preserve"> </w:t>
      </w:r>
      <w:r w:rsidRPr="004D6BAD">
        <w:rPr>
          <w:spacing w:val="-7"/>
          <w:sz w:val="24"/>
          <w:szCs w:val="24"/>
        </w:rPr>
        <w:t>to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see</w:t>
      </w:r>
      <w:r w:rsidRPr="004D6BAD">
        <w:rPr>
          <w:spacing w:val="13"/>
          <w:sz w:val="24"/>
          <w:szCs w:val="24"/>
        </w:rPr>
        <w:t xml:space="preserve"> </w:t>
      </w:r>
      <w:r w:rsidRPr="004D6BAD">
        <w:rPr>
          <w:sz w:val="24"/>
          <w:szCs w:val="24"/>
        </w:rPr>
        <w:t>how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would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perform.</w:t>
      </w:r>
      <w:r w:rsidRPr="004D6BAD">
        <w:rPr>
          <w:spacing w:val="13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main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>differences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between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two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techniques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where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that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28"/>
          <w:sz w:val="24"/>
          <w:szCs w:val="24"/>
        </w:rPr>
        <w:t xml:space="preserve"> </w:t>
      </w:r>
      <w:r w:rsidRPr="004D6BAD">
        <w:rPr>
          <w:sz w:val="24"/>
          <w:szCs w:val="24"/>
        </w:rPr>
        <w:t>automated</w:t>
      </w:r>
      <w:r w:rsidRPr="004D6BAD">
        <w:rPr>
          <w:spacing w:val="29"/>
          <w:sz w:val="24"/>
          <w:szCs w:val="24"/>
        </w:rPr>
        <w:t xml:space="preserve"> </w:t>
      </w:r>
      <w:r w:rsidRPr="004D6BAD">
        <w:rPr>
          <w:sz w:val="24"/>
          <w:szCs w:val="24"/>
        </w:rPr>
        <w:t>testing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developers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wrote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scripts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test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made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use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tools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generate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necessary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detection.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When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around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400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different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cuisines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where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tested,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app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resulted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a 33% failure rate whilst giving them 43.75%</w:t>
      </w:r>
      <w:r w:rsidRPr="004D6BAD">
        <w:rPr>
          <w:spacing w:val="3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failure </w:t>
      </w:r>
      <w:r w:rsidRPr="004D6BAD">
        <w:rPr>
          <w:spacing w:val="1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rate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when using automated testing.  Even  though  the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rates</w:t>
      </w:r>
      <w:r w:rsidRPr="004D6BAD">
        <w:rPr>
          <w:spacing w:val="42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seem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quite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large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.Unfortunately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algorithm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being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used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pacing w:val="-8"/>
          <w:sz w:val="24"/>
          <w:szCs w:val="24"/>
        </w:rPr>
        <w:t>is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not shared with the general public so it is not possible</w:t>
      </w:r>
      <w:r w:rsidRPr="004D6BAD">
        <w:rPr>
          <w:spacing w:val="22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2"/>
          <w:sz w:val="24"/>
          <w:szCs w:val="24"/>
        </w:rPr>
        <w:t xml:space="preserve"> </w:t>
      </w:r>
      <w:r w:rsidRPr="004D6BAD">
        <w:rPr>
          <w:spacing w:val="-5"/>
          <w:sz w:val="24"/>
          <w:szCs w:val="24"/>
        </w:rPr>
        <w:t>know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what they are using to get such great results, but</w:t>
      </w:r>
      <w:r w:rsidRPr="004D6BAD">
        <w:rPr>
          <w:spacing w:val="-26"/>
          <w:sz w:val="24"/>
          <w:szCs w:val="24"/>
        </w:rPr>
        <w:t xml:space="preserve"> </w:t>
      </w:r>
      <w:r w:rsidRPr="004D6BAD">
        <w:rPr>
          <w:sz w:val="24"/>
          <w:szCs w:val="24"/>
        </w:rPr>
        <w:t>an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like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this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shows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large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possibilities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that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if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one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makes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use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pacing w:val="-6"/>
          <w:sz w:val="24"/>
          <w:szCs w:val="24"/>
        </w:rPr>
        <w:t>the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correct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algorithm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an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everyday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usable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application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can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>used.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When</w:t>
      </w:r>
      <w:r w:rsidRPr="004D6BAD">
        <w:rPr>
          <w:spacing w:val="33"/>
          <w:sz w:val="24"/>
          <w:szCs w:val="24"/>
        </w:rPr>
        <w:t xml:space="preserve"> </w:t>
      </w:r>
      <w:r w:rsidRPr="004D6BAD">
        <w:rPr>
          <w:sz w:val="24"/>
          <w:szCs w:val="24"/>
        </w:rPr>
        <w:t>it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came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understanding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what</w:t>
      </w:r>
      <w:r w:rsidRPr="004D6BAD">
        <w:rPr>
          <w:spacing w:val="33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how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other</w:t>
      </w:r>
      <w:r w:rsidRPr="004D6BAD">
        <w:rPr>
          <w:spacing w:val="34"/>
          <w:sz w:val="24"/>
          <w:szCs w:val="24"/>
        </w:rPr>
        <w:t xml:space="preserve"> </w:t>
      </w:r>
      <w:r w:rsidRPr="004D6BAD">
        <w:rPr>
          <w:sz w:val="24"/>
          <w:szCs w:val="24"/>
        </w:rPr>
        <w:t>data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sets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are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being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used</w:t>
      </w:r>
      <w:r w:rsidRPr="004D6BAD">
        <w:rPr>
          <w:spacing w:val="26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processing,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some</w:t>
      </w:r>
      <w:r w:rsidRPr="004D6BAD">
        <w:rPr>
          <w:spacing w:val="26"/>
          <w:sz w:val="24"/>
          <w:szCs w:val="24"/>
        </w:rPr>
        <w:t xml:space="preserve"> </w:t>
      </w:r>
      <w:r w:rsidRPr="004D6BAD">
        <w:rPr>
          <w:sz w:val="24"/>
          <w:szCs w:val="24"/>
        </w:rPr>
        <w:t>key</w:t>
      </w:r>
      <w:r w:rsidRPr="004D6BAD">
        <w:rPr>
          <w:spacing w:val="25"/>
          <w:sz w:val="24"/>
          <w:szCs w:val="24"/>
        </w:rPr>
        <w:t xml:space="preserve"> </w:t>
      </w:r>
      <w:r w:rsidRPr="004D6BAD">
        <w:rPr>
          <w:sz w:val="24"/>
          <w:szCs w:val="24"/>
        </w:rPr>
        <w:t>features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from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each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set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where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identified.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Food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101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data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z w:val="24"/>
          <w:szCs w:val="24"/>
        </w:rPr>
        <w:t>set,</w:t>
      </w:r>
      <w:r w:rsidRPr="004D6BAD">
        <w:rPr>
          <w:spacing w:val="30"/>
          <w:sz w:val="24"/>
          <w:szCs w:val="24"/>
        </w:rPr>
        <w:t xml:space="preserve"> </w:t>
      </w:r>
      <w:r w:rsidRPr="004D6BAD">
        <w:rPr>
          <w:spacing w:val="-7"/>
          <w:sz w:val="24"/>
          <w:szCs w:val="24"/>
        </w:rPr>
        <w:t>was</w:t>
      </w:r>
      <w:r w:rsidRPr="004D6BAD">
        <w:rPr>
          <w:w w:val="99"/>
          <w:sz w:val="24"/>
          <w:szCs w:val="24"/>
        </w:rPr>
        <w:t xml:space="preserve"> </w:t>
      </w:r>
      <w:r w:rsidRPr="004D6BAD">
        <w:rPr>
          <w:sz w:val="24"/>
          <w:szCs w:val="24"/>
        </w:rPr>
        <w:t>a very common choice for many people, it</w:t>
      </w:r>
      <w:r w:rsidRPr="004D6BAD">
        <w:rPr>
          <w:spacing w:val="-10"/>
          <w:sz w:val="24"/>
          <w:szCs w:val="24"/>
        </w:rPr>
        <w:t xml:space="preserve"> </w:t>
      </w:r>
      <w:r w:rsidRPr="004D6BAD">
        <w:rPr>
          <w:sz w:val="24"/>
          <w:szCs w:val="24"/>
        </w:rPr>
        <w:t>having</w:t>
      </w:r>
      <w:r w:rsidRPr="004D6BAD">
        <w:rPr>
          <w:spacing w:val="42"/>
          <w:sz w:val="24"/>
          <w:szCs w:val="24"/>
        </w:rPr>
        <w:t xml:space="preserve"> </w:t>
      </w:r>
      <w:r w:rsidRPr="004D6BAD">
        <w:rPr>
          <w:sz w:val="24"/>
          <w:szCs w:val="24"/>
        </w:rPr>
        <w:t>fifteen-</w:t>
      </w:r>
      <w:r w:rsidRPr="004D6BAD">
        <w:rPr>
          <w:w w:val="97"/>
          <w:sz w:val="24"/>
          <w:szCs w:val="24"/>
        </w:rPr>
        <w:t xml:space="preserve"> </w:t>
      </w:r>
      <w:r w:rsidRPr="004D6BAD">
        <w:rPr>
          <w:sz w:val="24"/>
          <w:szCs w:val="24"/>
        </w:rPr>
        <w:t>thousand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plus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Citations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as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can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be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analyzed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z w:val="24"/>
          <w:szCs w:val="24"/>
        </w:rPr>
        <w:t>from</w:t>
      </w:r>
      <w:r w:rsidRPr="004D6BAD">
        <w:rPr>
          <w:spacing w:val="10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Table</w:t>
      </w:r>
      <w:r w:rsidRPr="004D6BAD">
        <w:rPr>
          <w:spacing w:val="10"/>
          <w:sz w:val="24"/>
          <w:szCs w:val="24"/>
        </w:rPr>
        <w:t xml:space="preserve"> </w:t>
      </w:r>
      <w:hyperlink w:anchor="_bookmark2" w:history="1">
        <w:r w:rsidRPr="004D6BAD">
          <w:rPr>
            <w:sz w:val="24"/>
            <w:szCs w:val="24"/>
          </w:rPr>
          <w:t>I.</w:t>
        </w:r>
        <w:r w:rsidRPr="004D6BAD">
          <w:rPr>
            <w:spacing w:val="10"/>
            <w:sz w:val="24"/>
            <w:szCs w:val="24"/>
          </w:rPr>
          <w:t xml:space="preserve"> </w:t>
        </w:r>
      </w:hyperlink>
    </w:p>
    <w:p w14:paraId="01B0F911" w14:textId="77777777" w:rsidR="00D93804" w:rsidRPr="004D6BAD" w:rsidRDefault="00720369" w:rsidP="004D6BAD">
      <w:pPr>
        <w:pStyle w:val="BodyText"/>
        <w:spacing w:before="71" w:line="360" w:lineRule="auto"/>
        <w:ind w:right="117"/>
        <w:jc w:val="both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spacing w:val="-4"/>
          <w:sz w:val="24"/>
          <w:szCs w:val="24"/>
        </w:rPr>
        <w:lastRenderedPageBreak/>
        <w:t>This</w:t>
      </w:r>
      <w:r w:rsidRPr="004D6BAD">
        <w:rPr>
          <w:sz w:val="24"/>
          <w:szCs w:val="24"/>
        </w:rPr>
        <w:t xml:space="preserve"> is because it is made up of a large number of images, food items and categories, making it a very good starting </w:t>
      </w:r>
      <w:r w:rsidRPr="004D6BAD">
        <w:rPr>
          <w:spacing w:val="-4"/>
          <w:sz w:val="24"/>
          <w:szCs w:val="24"/>
        </w:rPr>
        <w:t xml:space="preserve">point   </w:t>
      </w:r>
      <w:r w:rsidRPr="004D6BAD">
        <w:rPr>
          <w:spacing w:val="42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for anyone who would want to classify a larger number </w:t>
      </w:r>
      <w:r w:rsidRPr="004D6BAD">
        <w:rPr>
          <w:spacing w:val="-7"/>
          <w:sz w:val="24"/>
          <w:szCs w:val="24"/>
        </w:rPr>
        <w:t xml:space="preserve">of </w:t>
      </w:r>
      <w:r w:rsidRPr="004D6BAD">
        <w:rPr>
          <w:sz w:val="24"/>
          <w:szCs w:val="24"/>
        </w:rPr>
        <w:t>categories.</w:t>
      </w:r>
    </w:p>
    <w:p w14:paraId="01B0F912" w14:textId="6CBF8283" w:rsidR="00D93804" w:rsidRPr="004D6BAD" w:rsidRDefault="00720369" w:rsidP="004D6BAD">
      <w:pPr>
        <w:pStyle w:val="BodyText"/>
        <w:spacing w:before="15" w:line="360" w:lineRule="auto"/>
        <w:ind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Seven out of the nine data sets also had multiple number of labels for each image, this means that if there </w:t>
      </w:r>
      <w:ins w:id="47" w:author="Alan Gatt" w:date="2021-11-07T10:58:00Z">
        <w:r w:rsidR="00120D06">
          <w:rPr>
            <w:sz w:val="24"/>
            <w:szCs w:val="24"/>
          </w:rPr>
          <w:t xml:space="preserve">were </w:t>
        </w:r>
      </w:ins>
      <w:del w:id="48" w:author="Alan Gatt" w:date="2021-11-07T10:58:00Z">
        <w:r w:rsidRPr="004D6BAD" w:rsidDel="00120D06">
          <w:rPr>
            <w:sz w:val="24"/>
            <w:szCs w:val="24"/>
          </w:rPr>
          <w:delText>where</w:delText>
        </w:r>
      </w:del>
      <w:r w:rsidRPr="004D6BAD">
        <w:rPr>
          <w:sz w:val="24"/>
          <w:szCs w:val="24"/>
        </w:rPr>
        <w:t xml:space="preserve"> two food items in a single image, there would be a label representing both these items for the same image. Unlike the Food 101 </w:t>
      </w:r>
      <w:hyperlink w:anchor="_bookmark21" w:history="1">
        <w:r w:rsidRPr="004D6BAD">
          <w:rPr>
            <w:spacing w:val="-4"/>
            <w:sz w:val="24"/>
            <w:szCs w:val="24"/>
          </w:rPr>
          <w:t>[11]</w:t>
        </w:r>
      </w:hyperlink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and Food 50 </w:t>
      </w:r>
      <w:hyperlink w:anchor="_bookmark22" w:history="1">
        <w:r w:rsidRPr="004D6BAD">
          <w:rPr>
            <w:sz w:val="24"/>
            <w:szCs w:val="24"/>
          </w:rPr>
          <w:t xml:space="preserve">[12], </w:t>
        </w:r>
      </w:hyperlink>
      <w:r w:rsidRPr="004D6BAD">
        <w:rPr>
          <w:sz w:val="24"/>
          <w:szCs w:val="24"/>
        </w:rPr>
        <w:t xml:space="preserve">the data sets only offered single labels </w:t>
      </w:r>
      <w:r w:rsidRPr="004D6BAD">
        <w:rPr>
          <w:spacing w:val="-5"/>
          <w:sz w:val="24"/>
          <w:szCs w:val="24"/>
        </w:rPr>
        <w:t xml:space="preserve">per </w:t>
      </w:r>
      <w:r w:rsidRPr="004D6BAD">
        <w:rPr>
          <w:sz w:val="24"/>
          <w:szCs w:val="24"/>
        </w:rPr>
        <w:t xml:space="preserve">image which might not be adequate if one would like to </w:t>
      </w:r>
      <w:r w:rsidRPr="004D6BAD">
        <w:rPr>
          <w:spacing w:val="-4"/>
          <w:sz w:val="24"/>
          <w:szCs w:val="24"/>
        </w:rPr>
        <w:t xml:space="preserve">test </w:t>
      </w:r>
      <w:r w:rsidRPr="004D6BAD">
        <w:rPr>
          <w:sz w:val="24"/>
          <w:szCs w:val="24"/>
        </w:rPr>
        <w:t>his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concept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on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multiple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items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one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image.</w:t>
      </w:r>
    </w:p>
    <w:p w14:paraId="01B0F913" w14:textId="40849412" w:rsidR="00D93804" w:rsidRPr="004D6BAD" w:rsidRDefault="00720369" w:rsidP="004D6BAD">
      <w:pPr>
        <w:pStyle w:val="BodyText"/>
        <w:spacing w:before="15" w:line="360" w:lineRule="auto"/>
        <w:ind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A feature which only the UNIMIB2016 </w:t>
      </w:r>
      <w:hyperlink w:anchor="_bookmark23" w:history="1">
        <w:r w:rsidRPr="004D6BAD">
          <w:rPr>
            <w:sz w:val="24"/>
            <w:szCs w:val="24"/>
          </w:rPr>
          <w:t xml:space="preserve">[13] </w:t>
        </w:r>
      </w:hyperlink>
      <w:r w:rsidRPr="004D6BAD">
        <w:rPr>
          <w:sz w:val="24"/>
          <w:szCs w:val="24"/>
        </w:rPr>
        <w:t xml:space="preserve">data set </w:t>
      </w:r>
      <w:r w:rsidRPr="004D6BAD">
        <w:rPr>
          <w:spacing w:val="-3"/>
          <w:sz w:val="24"/>
          <w:szCs w:val="24"/>
        </w:rPr>
        <w:t xml:space="preserve">offered </w:t>
      </w:r>
      <w:r w:rsidRPr="004D6BAD">
        <w:rPr>
          <w:sz w:val="24"/>
          <w:szCs w:val="24"/>
        </w:rPr>
        <w:t xml:space="preserve">was the </w:t>
      </w:r>
      <w:del w:id="49" w:author="Alan Gatt" w:date="2021-11-07T10:58:00Z">
        <w:r w:rsidRPr="004D6BAD" w:rsidDel="00120D06">
          <w:rPr>
            <w:sz w:val="24"/>
            <w:szCs w:val="24"/>
          </w:rPr>
          <w:delText>ready made</w:delText>
        </w:r>
      </w:del>
      <w:ins w:id="50" w:author="Alan Gatt" w:date="2021-11-07T10:58:00Z">
        <w:r w:rsidR="00120D06" w:rsidRPr="004D6BAD">
          <w:rPr>
            <w:sz w:val="24"/>
            <w:szCs w:val="24"/>
          </w:rPr>
          <w:t>ready-made</w:t>
        </w:r>
      </w:ins>
      <w:r w:rsidRPr="004D6BAD">
        <w:rPr>
          <w:sz w:val="24"/>
          <w:szCs w:val="24"/>
        </w:rPr>
        <w:t xml:space="preserve"> data annotations. These annotations </w:t>
      </w:r>
      <w:r w:rsidRPr="004D6BAD">
        <w:rPr>
          <w:spacing w:val="-4"/>
          <w:sz w:val="24"/>
          <w:szCs w:val="24"/>
        </w:rPr>
        <w:t xml:space="preserve">were </w:t>
      </w:r>
      <w:r w:rsidRPr="004D6BAD">
        <w:rPr>
          <w:sz w:val="24"/>
          <w:szCs w:val="24"/>
        </w:rPr>
        <w:t xml:space="preserve">created in a COCO format </w:t>
      </w:r>
      <w:hyperlink w:anchor="_bookmark24" w:history="1">
        <w:r w:rsidRPr="004D6BAD">
          <w:rPr>
            <w:sz w:val="24"/>
            <w:szCs w:val="24"/>
          </w:rPr>
          <w:t>[14]</w:t>
        </w:r>
      </w:hyperlink>
      <w:r w:rsidRPr="004D6BAD">
        <w:rPr>
          <w:sz w:val="24"/>
          <w:szCs w:val="24"/>
        </w:rPr>
        <w:t xml:space="preserve"> where each food item had </w:t>
      </w:r>
      <w:r w:rsidRPr="004D6BAD">
        <w:rPr>
          <w:spacing w:val="-16"/>
          <w:sz w:val="24"/>
          <w:szCs w:val="24"/>
        </w:rPr>
        <w:t xml:space="preserve">a </w:t>
      </w:r>
      <w:r w:rsidRPr="004D6BAD">
        <w:rPr>
          <w:sz w:val="24"/>
          <w:szCs w:val="24"/>
        </w:rPr>
        <w:t xml:space="preserve">Bounding Box and its Segmentation. This would be of </w:t>
      </w:r>
      <w:r w:rsidRPr="004D6BAD">
        <w:rPr>
          <w:spacing w:val="-3"/>
          <w:sz w:val="24"/>
          <w:szCs w:val="24"/>
        </w:rPr>
        <w:t xml:space="preserve">great </w:t>
      </w:r>
      <w:r w:rsidRPr="004D6BAD">
        <w:rPr>
          <w:sz w:val="24"/>
          <w:szCs w:val="24"/>
        </w:rPr>
        <w:t>help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because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it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would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not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require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-7"/>
          <w:sz w:val="24"/>
          <w:szCs w:val="24"/>
        </w:rPr>
        <w:t xml:space="preserve"> </w:t>
      </w:r>
      <w:r w:rsidRPr="004D6BAD">
        <w:rPr>
          <w:sz w:val="24"/>
          <w:szCs w:val="24"/>
        </w:rPr>
        <w:t>individual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to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annotate each image one by one, thus resulting in data set which would require less preparation. Below one can find a list of food image </w:t>
      </w:r>
      <w:del w:id="51" w:author="Alan Gatt" w:date="2021-11-07T10:58:00Z">
        <w:r w:rsidRPr="004D6BAD" w:rsidDel="00120D06">
          <w:rPr>
            <w:sz w:val="24"/>
            <w:szCs w:val="24"/>
          </w:rPr>
          <w:delText>data-sets</w:delText>
        </w:r>
      </w:del>
      <w:ins w:id="52" w:author="Alan Gatt" w:date="2021-11-07T10:58:00Z">
        <w:r w:rsidR="00120D06" w:rsidRPr="004D6BAD">
          <w:rPr>
            <w:sz w:val="24"/>
            <w:szCs w:val="24"/>
          </w:rPr>
          <w:t>datasets</w:t>
        </w:r>
      </w:ins>
      <w:r w:rsidRPr="004D6BAD">
        <w:rPr>
          <w:sz w:val="24"/>
          <w:szCs w:val="24"/>
        </w:rPr>
        <w:t xml:space="preserve"> which have been analyzed, while also </w:t>
      </w:r>
      <w:r w:rsidRPr="004D6BAD">
        <w:rPr>
          <w:spacing w:val="-4"/>
          <w:sz w:val="24"/>
          <w:szCs w:val="24"/>
        </w:rPr>
        <w:t xml:space="preserve">giving </w:t>
      </w:r>
      <w:r w:rsidRPr="004D6BAD">
        <w:rPr>
          <w:sz w:val="24"/>
          <w:szCs w:val="24"/>
        </w:rPr>
        <w:t>some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important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information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on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each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table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tabular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form.</w:t>
      </w:r>
    </w:p>
    <w:p w14:paraId="01B0F914" w14:textId="77777777" w:rsidR="00D93804" w:rsidRPr="004D6BAD" w:rsidRDefault="00720369" w:rsidP="004D6BAD">
      <w:pPr>
        <w:pStyle w:val="BodyText"/>
        <w:spacing w:before="71" w:line="360" w:lineRule="auto"/>
        <w:ind w:left="318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1) Food 101, </w:t>
      </w:r>
      <w:hyperlink w:anchor="_bookmark21" w:history="1">
        <w:r w:rsidRPr="004D6BAD">
          <w:rPr>
            <w:sz w:val="24"/>
            <w:szCs w:val="24"/>
          </w:rPr>
          <w:t>[11]</w:t>
        </w:r>
      </w:hyperlink>
    </w:p>
    <w:p w14:paraId="01B0F915" w14:textId="77777777" w:rsidR="00D93804" w:rsidRPr="004D6BAD" w:rsidRDefault="00720369" w:rsidP="004D6BAD">
      <w:pPr>
        <w:pStyle w:val="BodyText"/>
        <w:spacing w:before="9" w:line="360" w:lineRule="auto"/>
        <w:ind w:left="318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2) Food 50, </w:t>
      </w:r>
      <w:hyperlink w:anchor="_bookmark22" w:history="1">
        <w:r w:rsidRPr="004D6BAD">
          <w:rPr>
            <w:sz w:val="24"/>
            <w:szCs w:val="24"/>
          </w:rPr>
          <w:t>[12]</w:t>
        </w:r>
      </w:hyperlink>
    </w:p>
    <w:p w14:paraId="01B0F916" w14:textId="77777777" w:rsidR="00D93804" w:rsidRPr="004D6BAD" w:rsidRDefault="00720369" w:rsidP="004D6BAD">
      <w:pPr>
        <w:pStyle w:val="BodyText"/>
        <w:spacing w:before="9" w:line="360" w:lineRule="auto"/>
        <w:ind w:left="318"/>
        <w:rPr>
          <w:sz w:val="24"/>
          <w:szCs w:val="24"/>
        </w:rPr>
      </w:pPr>
      <w:r w:rsidRPr="004D6BAD">
        <w:rPr>
          <w:sz w:val="24"/>
          <w:szCs w:val="24"/>
        </w:rPr>
        <w:t xml:space="preserve">3) UEC FOOD-100, </w:t>
      </w:r>
      <w:hyperlink w:anchor="_bookmark13" w:history="1">
        <w:r w:rsidRPr="004D6BAD">
          <w:rPr>
            <w:sz w:val="24"/>
            <w:szCs w:val="24"/>
          </w:rPr>
          <w:t>[3]</w:t>
        </w:r>
      </w:hyperlink>
    </w:p>
    <w:p w14:paraId="01B0F917" w14:textId="77777777" w:rsidR="00D93804" w:rsidRPr="004D6BAD" w:rsidRDefault="00720369" w:rsidP="004D6BAD">
      <w:pPr>
        <w:pStyle w:val="BodyText"/>
        <w:spacing w:before="10" w:line="360" w:lineRule="auto"/>
        <w:ind w:left="318"/>
        <w:rPr>
          <w:sz w:val="24"/>
          <w:szCs w:val="24"/>
        </w:rPr>
      </w:pPr>
      <w:r w:rsidRPr="004D6BAD">
        <w:rPr>
          <w:sz w:val="24"/>
          <w:szCs w:val="24"/>
        </w:rPr>
        <w:t xml:space="preserve">4) UNIMIB2016, </w:t>
      </w:r>
      <w:hyperlink w:anchor="_bookmark23" w:history="1">
        <w:r w:rsidRPr="004D6BAD">
          <w:rPr>
            <w:sz w:val="24"/>
            <w:szCs w:val="24"/>
          </w:rPr>
          <w:t>[13]</w:t>
        </w:r>
      </w:hyperlink>
    </w:p>
    <w:p w14:paraId="01B0F918" w14:textId="77777777" w:rsidR="00D93804" w:rsidRPr="004D6BAD" w:rsidRDefault="00720369" w:rsidP="004D6BAD">
      <w:pPr>
        <w:pStyle w:val="ListParagraph"/>
        <w:numPr>
          <w:ilvl w:val="1"/>
          <w:numId w:val="6"/>
        </w:numPr>
        <w:tabs>
          <w:tab w:val="left" w:pos="605"/>
        </w:tabs>
        <w:spacing w:before="9" w:line="360" w:lineRule="auto"/>
        <w:ind w:right="0" w:hanging="287"/>
        <w:rPr>
          <w:sz w:val="24"/>
          <w:szCs w:val="24"/>
        </w:rPr>
      </w:pPr>
      <w:proofErr w:type="spellStart"/>
      <w:r w:rsidRPr="004D6BAD">
        <w:rPr>
          <w:sz w:val="24"/>
          <w:szCs w:val="24"/>
        </w:rPr>
        <w:t>AIFood</w:t>
      </w:r>
      <w:proofErr w:type="spellEnd"/>
      <w:r w:rsidRPr="004D6BAD">
        <w:rPr>
          <w:sz w:val="24"/>
          <w:szCs w:val="24"/>
        </w:rPr>
        <w:t>,</w:t>
      </w:r>
      <w:r w:rsidRPr="004D6BAD">
        <w:rPr>
          <w:spacing w:val="18"/>
          <w:sz w:val="24"/>
          <w:szCs w:val="24"/>
        </w:rPr>
        <w:t xml:space="preserve"> </w:t>
      </w:r>
      <w:hyperlink w:anchor="_bookmark25" w:history="1">
        <w:r w:rsidRPr="004D6BAD">
          <w:rPr>
            <w:sz w:val="24"/>
            <w:szCs w:val="24"/>
          </w:rPr>
          <w:t>[15]</w:t>
        </w:r>
      </w:hyperlink>
    </w:p>
    <w:p w14:paraId="01B0F919" w14:textId="77777777" w:rsidR="00D93804" w:rsidRPr="004D6BAD" w:rsidRDefault="00720369" w:rsidP="004D6BAD">
      <w:pPr>
        <w:pStyle w:val="ListParagraph"/>
        <w:numPr>
          <w:ilvl w:val="1"/>
          <w:numId w:val="6"/>
        </w:numPr>
        <w:tabs>
          <w:tab w:val="left" w:pos="605"/>
        </w:tabs>
        <w:spacing w:before="9" w:line="360" w:lineRule="auto"/>
        <w:ind w:left="318" w:right="2988" w:firstLine="0"/>
        <w:rPr>
          <w:sz w:val="24"/>
          <w:szCs w:val="24"/>
        </w:rPr>
      </w:pPr>
      <w:r w:rsidRPr="004D6BAD">
        <w:rPr>
          <w:sz w:val="24"/>
          <w:szCs w:val="24"/>
        </w:rPr>
        <w:t xml:space="preserve">VireoFood-172, </w:t>
      </w:r>
      <w:hyperlink w:anchor="_bookmark26" w:history="1">
        <w:r w:rsidRPr="004D6BAD">
          <w:rPr>
            <w:spacing w:val="-4"/>
            <w:sz w:val="24"/>
            <w:szCs w:val="24"/>
          </w:rPr>
          <w:t>[16]</w:t>
        </w:r>
      </w:hyperlink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7) Food524DB,</w:t>
      </w:r>
      <w:r w:rsidRPr="004D6BAD">
        <w:rPr>
          <w:spacing w:val="34"/>
          <w:sz w:val="24"/>
          <w:szCs w:val="24"/>
        </w:rPr>
        <w:t xml:space="preserve"> </w:t>
      </w:r>
      <w:hyperlink w:anchor="_bookmark27" w:history="1">
        <w:r w:rsidRPr="004D6BAD">
          <w:rPr>
            <w:sz w:val="24"/>
            <w:szCs w:val="24"/>
          </w:rPr>
          <w:t>[17]</w:t>
        </w:r>
      </w:hyperlink>
    </w:p>
    <w:p w14:paraId="01B0F91A" w14:textId="77777777" w:rsidR="00D93804" w:rsidRPr="004D6BAD" w:rsidRDefault="00720369" w:rsidP="004D6BAD">
      <w:pPr>
        <w:pStyle w:val="BodyText"/>
        <w:spacing w:line="360" w:lineRule="auto"/>
        <w:ind w:left="318"/>
        <w:rPr>
          <w:sz w:val="24"/>
          <w:szCs w:val="24"/>
        </w:rPr>
      </w:pPr>
      <w:r w:rsidRPr="004D6BAD">
        <w:rPr>
          <w:sz w:val="24"/>
          <w:szCs w:val="24"/>
        </w:rPr>
        <w:t xml:space="preserve">8) Food475DB, </w:t>
      </w:r>
      <w:hyperlink w:anchor="_bookmark28" w:history="1">
        <w:r w:rsidRPr="004D6BAD">
          <w:rPr>
            <w:sz w:val="24"/>
            <w:szCs w:val="24"/>
          </w:rPr>
          <w:t>[18]</w:t>
        </w:r>
      </w:hyperlink>
    </w:p>
    <w:p w14:paraId="01B0F91B" w14:textId="77777777" w:rsidR="00D93804" w:rsidRPr="004D6BAD" w:rsidRDefault="00720369" w:rsidP="004D6BAD">
      <w:pPr>
        <w:pStyle w:val="BodyText"/>
        <w:spacing w:before="9" w:line="360" w:lineRule="auto"/>
        <w:ind w:left="318"/>
        <w:rPr>
          <w:sz w:val="24"/>
          <w:szCs w:val="24"/>
        </w:rPr>
      </w:pPr>
      <w:r w:rsidRPr="004D6BAD">
        <w:rPr>
          <w:sz w:val="24"/>
          <w:szCs w:val="24"/>
        </w:rPr>
        <w:t xml:space="preserve">9) UEC FOOD-256, </w:t>
      </w:r>
      <w:hyperlink w:anchor="_bookmark29" w:history="1">
        <w:r w:rsidRPr="004D6BAD">
          <w:rPr>
            <w:sz w:val="24"/>
            <w:szCs w:val="24"/>
          </w:rPr>
          <w:t>[19]</w:t>
        </w:r>
      </w:hyperlink>
    </w:p>
    <w:p w14:paraId="01B0F91C" w14:textId="77777777" w:rsidR="00D93804" w:rsidRPr="004D6BAD" w:rsidRDefault="00D93804" w:rsidP="004D6BAD">
      <w:pPr>
        <w:pStyle w:val="BodyText"/>
        <w:spacing w:before="3" w:line="360" w:lineRule="auto"/>
        <w:ind w:left="0"/>
        <w:rPr>
          <w:sz w:val="24"/>
          <w:szCs w:val="24"/>
        </w:rPr>
      </w:pPr>
    </w:p>
    <w:p w14:paraId="01B0F91D" w14:textId="77777777" w:rsidR="00D93804" w:rsidRPr="004D6BAD" w:rsidRDefault="00720369" w:rsidP="004D6BAD">
      <w:pPr>
        <w:spacing w:line="360" w:lineRule="auto"/>
        <w:ind w:left="1746" w:right="1746"/>
        <w:jc w:val="center"/>
        <w:rPr>
          <w:sz w:val="24"/>
          <w:szCs w:val="24"/>
        </w:rPr>
      </w:pPr>
      <w:bookmarkStart w:id="53" w:name="_bookmark2"/>
      <w:bookmarkEnd w:id="53"/>
      <w:r w:rsidRPr="004D6BAD">
        <w:rPr>
          <w:sz w:val="24"/>
          <w:szCs w:val="24"/>
        </w:rPr>
        <w:t>TABLE I</w:t>
      </w:r>
    </w:p>
    <w:p w14:paraId="01B0F91E" w14:textId="77777777" w:rsidR="00D93804" w:rsidRPr="004D6BAD" w:rsidRDefault="00720369" w:rsidP="004D6BAD">
      <w:pPr>
        <w:spacing w:line="360" w:lineRule="auto"/>
        <w:ind w:left="1746" w:right="1746"/>
        <w:jc w:val="center"/>
        <w:rPr>
          <w:sz w:val="24"/>
          <w:szCs w:val="24"/>
        </w:rPr>
      </w:pPr>
      <w:r w:rsidRPr="004D6BAD">
        <w:rPr>
          <w:w w:val="105"/>
          <w:sz w:val="24"/>
          <w:szCs w:val="24"/>
        </w:rPr>
        <w:t>DATA-SET COMPARISON.</w:t>
      </w:r>
    </w:p>
    <w:p w14:paraId="01B0F91F" w14:textId="77777777" w:rsidR="00D93804" w:rsidRPr="004D6BAD" w:rsidRDefault="00D93804" w:rsidP="004D6BAD">
      <w:pPr>
        <w:pStyle w:val="BodyText"/>
        <w:spacing w:before="11" w:line="360" w:lineRule="auto"/>
        <w:ind w:left="0"/>
        <w:rPr>
          <w:sz w:val="24"/>
          <w:szCs w:val="24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757"/>
        <w:gridCol w:w="965"/>
        <w:gridCol w:w="859"/>
        <w:gridCol w:w="1072"/>
        <w:gridCol w:w="789"/>
      </w:tblGrid>
      <w:tr w:rsidR="00D93804" w:rsidRPr="004D6BAD" w14:paraId="01B0F926" w14:textId="77777777">
        <w:trPr>
          <w:trHeight w:val="202"/>
        </w:trPr>
        <w:tc>
          <w:tcPr>
            <w:tcW w:w="319" w:type="dxa"/>
            <w:tcBorders>
              <w:bottom w:val="single" w:sz="4" w:space="0" w:color="000000"/>
              <w:right w:val="single" w:sz="4" w:space="0" w:color="000000"/>
            </w:tcBorders>
          </w:tcPr>
          <w:p w14:paraId="01B0F920" w14:textId="77777777" w:rsidR="00D93804" w:rsidRPr="004D6BAD" w:rsidRDefault="00720369" w:rsidP="004D6BAD">
            <w:pPr>
              <w:pStyle w:val="TableParagraph"/>
              <w:spacing w:before="3" w:line="360" w:lineRule="auto"/>
              <w:ind w:left="119"/>
              <w:rPr>
                <w:b/>
                <w:sz w:val="24"/>
                <w:szCs w:val="24"/>
              </w:rPr>
            </w:pPr>
            <w:r w:rsidRPr="004D6BAD">
              <w:rPr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921" w14:textId="77777777" w:rsidR="00D93804" w:rsidRPr="004D6BAD" w:rsidRDefault="00720369" w:rsidP="004D6BAD">
            <w:pPr>
              <w:pStyle w:val="TableParagraph"/>
              <w:spacing w:before="3" w:line="360" w:lineRule="auto"/>
              <w:rPr>
                <w:b/>
                <w:sz w:val="24"/>
                <w:szCs w:val="24"/>
              </w:rPr>
            </w:pPr>
            <w:r w:rsidRPr="004D6BAD">
              <w:rPr>
                <w:b/>
                <w:sz w:val="24"/>
                <w:szCs w:val="24"/>
              </w:rPr>
              <w:t>Images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922" w14:textId="77777777" w:rsidR="00D93804" w:rsidRPr="004D6BAD" w:rsidRDefault="00720369" w:rsidP="004D6BAD">
            <w:pPr>
              <w:pStyle w:val="TableParagraph"/>
              <w:spacing w:before="3" w:line="360" w:lineRule="auto"/>
              <w:rPr>
                <w:b/>
                <w:sz w:val="24"/>
                <w:szCs w:val="24"/>
              </w:rPr>
            </w:pPr>
            <w:r w:rsidRPr="004D6BAD">
              <w:rPr>
                <w:b/>
                <w:sz w:val="24"/>
                <w:szCs w:val="24"/>
              </w:rPr>
              <w:t>Categories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923" w14:textId="77777777" w:rsidR="00D93804" w:rsidRPr="004D6BAD" w:rsidRDefault="00720369" w:rsidP="004D6BAD">
            <w:pPr>
              <w:pStyle w:val="TableParagraph"/>
              <w:spacing w:before="3" w:line="360" w:lineRule="auto"/>
              <w:rPr>
                <w:b/>
                <w:sz w:val="24"/>
                <w:szCs w:val="24"/>
              </w:rPr>
            </w:pPr>
            <w:r w:rsidRPr="004D6BAD">
              <w:rPr>
                <w:b/>
                <w:sz w:val="24"/>
                <w:szCs w:val="24"/>
              </w:rPr>
              <w:t>Citations</w:t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924" w14:textId="77777777" w:rsidR="00D93804" w:rsidRPr="004D6BAD" w:rsidRDefault="00720369" w:rsidP="004D6BAD">
            <w:pPr>
              <w:pStyle w:val="TableParagraph"/>
              <w:spacing w:before="3" w:line="360" w:lineRule="auto"/>
              <w:rPr>
                <w:b/>
                <w:sz w:val="24"/>
                <w:szCs w:val="24"/>
              </w:rPr>
            </w:pPr>
            <w:r w:rsidRPr="004D6BAD">
              <w:rPr>
                <w:b/>
                <w:sz w:val="24"/>
                <w:szCs w:val="24"/>
              </w:rPr>
              <w:t>Annotations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</w:tcPr>
          <w:p w14:paraId="01B0F925" w14:textId="77777777" w:rsidR="00D93804" w:rsidRPr="004D6BAD" w:rsidRDefault="00720369" w:rsidP="004D6BAD">
            <w:pPr>
              <w:pStyle w:val="TableParagraph"/>
              <w:spacing w:before="3" w:line="360" w:lineRule="auto"/>
              <w:rPr>
                <w:b/>
                <w:sz w:val="24"/>
                <w:szCs w:val="24"/>
              </w:rPr>
            </w:pPr>
            <w:r w:rsidRPr="004D6BAD">
              <w:rPr>
                <w:b/>
                <w:sz w:val="24"/>
                <w:szCs w:val="24"/>
              </w:rPr>
              <w:t>Labels</w:t>
            </w:r>
          </w:p>
        </w:tc>
      </w:tr>
      <w:tr w:rsidR="00D93804" w:rsidRPr="004D6BAD" w14:paraId="01B0F92D" w14:textId="77777777">
        <w:trPr>
          <w:trHeight w:val="166"/>
        </w:trPr>
        <w:tc>
          <w:tcPr>
            <w:tcW w:w="319" w:type="dxa"/>
            <w:tcBorders>
              <w:top w:val="single" w:sz="4" w:space="0" w:color="000000"/>
              <w:right w:val="single" w:sz="4" w:space="0" w:color="000000"/>
            </w:tcBorders>
          </w:tcPr>
          <w:p w14:paraId="01B0F927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0F928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101,000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0F929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101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0F92A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15,800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0F92B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</w:tcBorders>
          </w:tcPr>
          <w:p w14:paraId="01B0F92C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Single</w:t>
            </w:r>
          </w:p>
        </w:tc>
      </w:tr>
      <w:tr w:rsidR="00D93804" w:rsidRPr="004D6BAD" w14:paraId="01B0F934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2E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2F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15,770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30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50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31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32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33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Single</w:t>
            </w:r>
          </w:p>
        </w:tc>
      </w:tr>
      <w:tr w:rsidR="00D93804" w:rsidRPr="004D6BAD" w14:paraId="01B0F93B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35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36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9,060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37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100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38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39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3A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42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3C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3D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1,027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3E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73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3F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40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Yes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41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49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43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lastRenderedPageBreak/>
              <w:t>5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44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372,095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45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24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46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287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47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48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50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4A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4B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110,241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4C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172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4D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4E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4F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57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51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52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247,636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53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524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54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33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55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56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5E" w14:textId="77777777">
        <w:trPr>
          <w:trHeight w:val="179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58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59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247,636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5A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475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5B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33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5C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5D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  <w:tr w:rsidR="00D93804" w:rsidRPr="004D6BAD" w14:paraId="01B0F965" w14:textId="77777777">
        <w:trPr>
          <w:trHeight w:val="194"/>
        </w:trPr>
        <w:tc>
          <w:tcPr>
            <w:tcW w:w="319" w:type="dxa"/>
            <w:tcBorders>
              <w:right w:val="single" w:sz="4" w:space="0" w:color="000000"/>
            </w:tcBorders>
          </w:tcPr>
          <w:p w14:paraId="01B0F95F" w14:textId="77777777" w:rsidR="00D93804" w:rsidRPr="004D6BAD" w:rsidRDefault="00720369" w:rsidP="004D6BAD">
            <w:pPr>
              <w:pStyle w:val="TableParagraph"/>
              <w:spacing w:line="360" w:lineRule="auto"/>
              <w:ind w:left="119"/>
              <w:rPr>
                <w:sz w:val="24"/>
                <w:szCs w:val="24"/>
              </w:rPr>
            </w:pPr>
            <w:r w:rsidRPr="004D6BAD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757" w:type="dxa"/>
            <w:tcBorders>
              <w:left w:val="single" w:sz="4" w:space="0" w:color="000000"/>
              <w:right w:val="single" w:sz="4" w:space="0" w:color="000000"/>
            </w:tcBorders>
          </w:tcPr>
          <w:p w14:paraId="01B0F960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31,397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</w:tcPr>
          <w:p w14:paraId="01B0F961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256</w:t>
            </w:r>
          </w:p>
        </w:tc>
        <w:tc>
          <w:tcPr>
            <w:tcW w:w="859" w:type="dxa"/>
            <w:tcBorders>
              <w:left w:val="single" w:sz="4" w:space="0" w:color="000000"/>
              <w:right w:val="single" w:sz="4" w:space="0" w:color="000000"/>
            </w:tcBorders>
          </w:tcPr>
          <w:p w14:paraId="01B0F962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N/A</w:t>
            </w:r>
          </w:p>
        </w:tc>
        <w:tc>
          <w:tcPr>
            <w:tcW w:w="1072" w:type="dxa"/>
            <w:tcBorders>
              <w:left w:val="single" w:sz="4" w:space="0" w:color="000000"/>
              <w:right w:val="single" w:sz="4" w:space="0" w:color="000000"/>
            </w:tcBorders>
          </w:tcPr>
          <w:p w14:paraId="01B0F963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No</w:t>
            </w:r>
          </w:p>
        </w:tc>
        <w:tc>
          <w:tcPr>
            <w:tcW w:w="789" w:type="dxa"/>
            <w:tcBorders>
              <w:left w:val="single" w:sz="4" w:space="0" w:color="000000"/>
            </w:tcBorders>
          </w:tcPr>
          <w:p w14:paraId="01B0F964" w14:textId="77777777" w:rsidR="00D93804" w:rsidRPr="004D6BAD" w:rsidRDefault="00720369" w:rsidP="004D6BAD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4D6BAD">
              <w:rPr>
                <w:sz w:val="24"/>
                <w:szCs w:val="24"/>
              </w:rPr>
              <w:t>Multiple</w:t>
            </w:r>
          </w:p>
        </w:tc>
      </w:tr>
    </w:tbl>
    <w:p w14:paraId="01B0F966" w14:textId="77777777" w:rsidR="00D93804" w:rsidRPr="004D6BAD" w:rsidRDefault="00D93804" w:rsidP="004D6BAD">
      <w:pPr>
        <w:pStyle w:val="BodyText"/>
        <w:spacing w:before="7" w:line="360" w:lineRule="auto"/>
        <w:ind w:left="0"/>
        <w:rPr>
          <w:sz w:val="24"/>
          <w:szCs w:val="24"/>
        </w:rPr>
      </w:pPr>
    </w:p>
    <w:p w14:paraId="01B0F967" w14:textId="77777777" w:rsidR="00D93804" w:rsidRPr="004D6BAD" w:rsidRDefault="00720369" w:rsidP="004D6BAD">
      <w:pPr>
        <w:pStyle w:val="BodyText"/>
        <w:spacing w:before="1" w:line="360" w:lineRule="auto"/>
        <w:ind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Shown in the below </w:t>
      </w:r>
      <w:r w:rsidRPr="004D6BAD">
        <w:rPr>
          <w:spacing w:val="-3"/>
          <w:sz w:val="24"/>
          <w:szCs w:val="24"/>
        </w:rPr>
        <w:t xml:space="preserve">Table, </w:t>
      </w:r>
      <w:r w:rsidRPr="004D6BAD">
        <w:rPr>
          <w:sz w:val="24"/>
          <w:szCs w:val="24"/>
        </w:rPr>
        <w:t xml:space="preserve">one can find some results </w:t>
      </w:r>
      <w:r w:rsidRPr="004D6BAD">
        <w:rPr>
          <w:spacing w:val="-4"/>
          <w:sz w:val="24"/>
          <w:szCs w:val="24"/>
        </w:rPr>
        <w:t xml:space="preserve">from </w:t>
      </w:r>
      <w:r w:rsidRPr="004D6BAD">
        <w:rPr>
          <w:sz w:val="24"/>
          <w:szCs w:val="24"/>
        </w:rPr>
        <w:t xml:space="preserve">different research papers, each paper making use of </w:t>
      </w:r>
      <w:r w:rsidRPr="004D6BAD">
        <w:rPr>
          <w:spacing w:val="-3"/>
          <w:sz w:val="24"/>
          <w:szCs w:val="24"/>
        </w:rPr>
        <w:t xml:space="preserve">different </w:t>
      </w:r>
      <w:r w:rsidRPr="004D6BAD">
        <w:rPr>
          <w:sz w:val="24"/>
          <w:szCs w:val="24"/>
        </w:rPr>
        <w:t xml:space="preserve">methods and approaches to the image processing of </w:t>
      </w:r>
      <w:r w:rsidRPr="004D6BAD">
        <w:rPr>
          <w:spacing w:val="-3"/>
          <w:sz w:val="24"/>
          <w:szCs w:val="24"/>
        </w:rPr>
        <w:t xml:space="preserve">food. </w:t>
      </w:r>
      <w:r w:rsidRPr="004D6BAD">
        <w:rPr>
          <w:sz w:val="24"/>
          <w:szCs w:val="24"/>
        </w:rPr>
        <w:t xml:space="preserve">From the first glance one can see that there are already </w:t>
      </w:r>
      <w:r w:rsidRPr="004D6BAD">
        <w:rPr>
          <w:spacing w:val="-14"/>
          <w:sz w:val="24"/>
          <w:szCs w:val="24"/>
        </w:rPr>
        <w:t xml:space="preserve">a </w:t>
      </w:r>
      <w:r w:rsidRPr="004D6BAD">
        <w:rPr>
          <w:sz w:val="24"/>
          <w:szCs w:val="24"/>
        </w:rPr>
        <w:t>substantial amount of good results, thus giving the option to experiment with multiple</w:t>
      </w:r>
      <w:r w:rsidRPr="004D6BAD">
        <w:rPr>
          <w:spacing w:val="5"/>
          <w:sz w:val="24"/>
          <w:szCs w:val="24"/>
        </w:rPr>
        <w:t xml:space="preserve"> </w:t>
      </w:r>
      <w:r w:rsidRPr="004D6BAD">
        <w:rPr>
          <w:sz w:val="24"/>
          <w:szCs w:val="24"/>
        </w:rPr>
        <w:t>techniques.</w:t>
      </w:r>
    </w:p>
    <w:p w14:paraId="01B0F968" w14:textId="77777777" w:rsidR="00D93804" w:rsidRPr="004D6BAD" w:rsidRDefault="00720369" w:rsidP="004D6BAD">
      <w:pPr>
        <w:pStyle w:val="BodyText"/>
        <w:spacing w:before="14" w:line="360" w:lineRule="auto"/>
        <w:ind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Since this research is </w:t>
      </w:r>
      <w:r w:rsidR="002351AC" w:rsidRPr="004D6BAD">
        <w:rPr>
          <w:sz w:val="24"/>
          <w:szCs w:val="24"/>
        </w:rPr>
        <w:t>partly</w:t>
      </w:r>
      <w:r w:rsidRPr="004D6BAD">
        <w:rPr>
          <w:sz w:val="24"/>
          <w:szCs w:val="24"/>
        </w:rPr>
        <w:t xml:space="preserve"> focused around the recognition of </w:t>
      </w:r>
      <w:r w:rsidR="002351AC" w:rsidRPr="004D6BAD">
        <w:rPr>
          <w:sz w:val="24"/>
          <w:szCs w:val="24"/>
        </w:rPr>
        <w:t>food items</w:t>
      </w:r>
      <w:r w:rsidRPr="004D6BAD">
        <w:rPr>
          <w:sz w:val="24"/>
          <w:szCs w:val="24"/>
        </w:rPr>
        <w:t xml:space="preserve"> in an image, a confusion matrix to describe  the performance of this classification is extremely use-full </w:t>
      </w:r>
      <w:r w:rsidRPr="004D6BAD">
        <w:rPr>
          <w:spacing w:val="-8"/>
          <w:sz w:val="24"/>
          <w:szCs w:val="24"/>
        </w:rPr>
        <w:t xml:space="preserve">to </w:t>
      </w:r>
      <w:r w:rsidRPr="004D6BAD">
        <w:rPr>
          <w:sz w:val="24"/>
          <w:szCs w:val="24"/>
        </w:rPr>
        <w:t xml:space="preserve">better visualize the predicted/actual results. This can be </w:t>
      </w:r>
      <w:r w:rsidRPr="004D6BAD">
        <w:rPr>
          <w:spacing w:val="-4"/>
          <w:sz w:val="24"/>
          <w:szCs w:val="24"/>
        </w:rPr>
        <w:t xml:space="preserve">shown </w:t>
      </w:r>
      <w:r w:rsidRPr="004D6BAD">
        <w:rPr>
          <w:sz w:val="24"/>
          <w:szCs w:val="24"/>
        </w:rPr>
        <w:t xml:space="preserve">in </w:t>
      </w:r>
      <w:r w:rsidRPr="004D6BAD">
        <w:rPr>
          <w:spacing w:val="-4"/>
          <w:sz w:val="24"/>
          <w:szCs w:val="24"/>
        </w:rPr>
        <w:t>Table</w:t>
      </w:r>
      <w:r w:rsidRPr="004D6BAD">
        <w:rPr>
          <w:spacing w:val="-12"/>
          <w:sz w:val="24"/>
          <w:szCs w:val="24"/>
        </w:rPr>
        <w:t xml:space="preserve"> </w:t>
      </w:r>
      <w:hyperlink w:anchor="_bookmark4" w:history="1">
        <w:r w:rsidRPr="004D6BAD">
          <w:rPr>
            <w:sz w:val="24"/>
            <w:szCs w:val="24"/>
          </w:rPr>
          <w:t>III.</w:t>
        </w:r>
      </w:hyperlink>
    </w:p>
    <w:p w14:paraId="01B0F969" w14:textId="77777777" w:rsidR="00D93804" w:rsidRPr="004D6BAD" w:rsidRDefault="00720369" w:rsidP="004D6BAD">
      <w:pPr>
        <w:pStyle w:val="BodyText"/>
        <w:spacing w:before="15" w:line="360" w:lineRule="auto"/>
        <w:ind w:right="117" w:firstLine="199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With the results from </w:t>
      </w:r>
      <w:r w:rsidRPr="004D6BAD">
        <w:rPr>
          <w:spacing w:val="-4"/>
          <w:sz w:val="24"/>
          <w:szCs w:val="24"/>
        </w:rPr>
        <w:t xml:space="preserve">Table </w:t>
      </w:r>
      <w:hyperlink w:anchor="_bookmark4" w:history="1">
        <w:r w:rsidRPr="004D6BAD">
          <w:rPr>
            <w:sz w:val="24"/>
            <w:szCs w:val="24"/>
          </w:rPr>
          <w:t xml:space="preserve">III, </w:t>
        </w:r>
      </w:hyperlink>
      <w:r w:rsidRPr="004D6BAD">
        <w:rPr>
          <w:sz w:val="24"/>
          <w:szCs w:val="24"/>
        </w:rPr>
        <w:t xml:space="preserve">the evaluation metrics </w:t>
      </w:r>
      <w:r w:rsidRPr="004D6BAD">
        <w:rPr>
          <w:spacing w:val="-6"/>
          <w:sz w:val="24"/>
          <w:szCs w:val="24"/>
        </w:rPr>
        <w:t xml:space="preserve">can </w:t>
      </w:r>
      <w:r w:rsidRPr="004D6BAD">
        <w:rPr>
          <w:sz w:val="24"/>
          <w:szCs w:val="24"/>
        </w:rPr>
        <w:t>be derived by exchanging the abbreviations in the equations below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with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numeric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values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obtained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from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matrix.</w:t>
      </w:r>
    </w:p>
    <w:p w14:paraId="01B0F96A" w14:textId="77777777" w:rsidR="00D93804" w:rsidRPr="004D6BAD" w:rsidRDefault="00D93804" w:rsidP="004D6BAD">
      <w:pPr>
        <w:spacing w:line="360" w:lineRule="auto"/>
        <w:jc w:val="both"/>
        <w:rPr>
          <w:sz w:val="24"/>
          <w:szCs w:val="24"/>
        </w:rPr>
        <w:sectPr w:rsidR="00D93804" w:rsidRPr="004D6BAD" w:rsidSect="00720369">
          <w:pgSz w:w="12240" w:h="15840"/>
          <w:pgMar w:top="920" w:right="860" w:bottom="280" w:left="860" w:header="720" w:footer="720" w:gutter="0"/>
          <w:cols w:space="720" w:equalWidth="0">
            <w:col w:w="10520" w:space="79"/>
          </w:cols>
        </w:sectPr>
      </w:pPr>
    </w:p>
    <w:p w14:paraId="01B0F96B" w14:textId="77777777" w:rsidR="00D93804" w:rsidRPr="004D6BAD" w:rsidRDefault="00720369" w:rsidP="004D6BAD">
      <w:pPr>
        <w:spacing w:before="109" w:line="360" w:lineRule="auto"/>
        <w:ind w:left="1469" w:right="408"/>
        <w:jc w:val="center"/>
        <w:rPr>
          <w:sz w:val="24"/>
          <w:szCs w:val="24"/>
        </w:rPr>
      </w:pPr>
      <w:bookmarkStart w:id="54" w:name="_bookmark3"/>
      <w:bookmarkEnd w:id="54"/>
      <w:r w:rsidRPr="004D6BAD">
        <w:rPr>
          <w:sz w:val="24"/>
          <w:szCs w:val="24"/>
        </w:rPr>
        <w:lastRenderedPageBreak/>
        <w:t>TABLE II</w:t>
      </w:r>
    </w:p>
    <w:p w14:paraId="01B0F96C" w14:textId="77777777" w:rsidR="00D93804" w:rsidRPr="004D6BAD" w:rsidRDefault="00720369" w:rsidP="004D6BAD">
      <w:pPr>
        <w:spacing w:line="360" w:lineRule="auto"/>
        <w:ind w:left="1469" w:right="408"/>
        <w:jc w:val="center"/>
        <w:rPr>
          <w:sz w:val="24"/>
          <w:szCs w:val="24"/>
        </w:rPr>
      </w:pPr>
      <w:r w:rsidRPr="004D6BAD">
        <w:rPr>
          <w:w w:val="105"/>
          <w:sz w:val="24"/>
          <w:szCs w:val="24"/>
        </w:rPr>
        <w:t>FOOD RECOGNITION RESULTS</w:t>
      </w:r>
    </w:p>
    <w:p w14:paraId="01B0F96D" w14:textId="77777777" w:rsidR="00D93804" w:rsidRPr="004D6BAD" w:rsidRDefault="00D93804" w:rsidP="004D6BAD">
      <w:pPr>
        <w:pStyle w:val="BodyText"/>
        <w:spacing w:before="2" w:line="360" w:lineRule="auto"/>
        <w:ind w:left="0"/>
        <w:rPr>
          <w:sz w:val="24"/>
          <w:szCs w:val="24"/>
        </w:rPr>
      </w:pPr>
    </w:p>
    <w:p w14:paraId="01B0F96E" w14:textId="77777777" w:rsidR="00D93804" w:rsidRPr="004D6BAD" w:rsidRDefault="004F708E" w:rsidP="004D6BAD">
      <w:pPr>
        <w:tabs>
          <w:tab w:val="left" w:pos="1916"/>
          <w:tab w:val="left" w:pos="3694"/>
        </w:tabs>
        <w:spacing w:before="1" w:line="360" w:lineRule="auto"/>
        <w:ind w:left="245"/>
        <w:rPr>
          <w:b/>
          <w:sz w:val="24"/>
          <w:szCs w:val="24"/>
        </w:rPr>
      </w:pPr>
      <w:r>
        <w:rPr>
          <w:sz w:val="24"/>
          <w:szCs w:val="24"/>
        </w:rPr>
        <w:pict w14:anchorId="01B0F9C0">
          <v:line id="_x0000_s1049" style="position:absolute;left:0;text-align:left;z-index:-16114176;mso-position-horizontal-relative:page" from="73.9pt,7.1pt" to="73.9pt,.65pt" strokeweight=".1009mm">
            <w10:wrap anchorx="page"/>
          </v:line>
        </w:pict>
      </w:r>
      <w:r>
        <w:rPr>
          <w:sz w:val="24"/>
          <w:szCs w:val="24"/>
        </w:rPr>
        <w:pict w14:anchorId="01B0F9C1">
          <v:line id="_x0000_s1048" style="position:absolute;left:0;text-align:left;z-index:-16113664;mso-position-horizontal-relative:page" from="134.55pt,7.1pt" to="134.55pt,.65pt" strokeweight=".1009mm">
            <w10:wrap anchorx="page"/>
          </v:line>
        </w:pict>
      </w:r>
      <w:r>
        <w:rPr>
          <w:sz w:val="24"/>
          <w:szCs w:val="24"/>
        </w:rPr>
        <w:pict w14:anchorId="01B0F9C2">
          <v:line id="_x0000_s1047" style="position:absolute;left:0;text-align:left;z-index:-16113152;mso-position-horizontal-relative:page" from="223.4pt,7.1pt" to="223.4pt,.65pt" strokeweight=".1009mm">
            <w10:wrap anchorx="page"/>
          </v:line>
        </w:pict>
      </w:r>
      <w:r>
        <w:rPr>
          <w:sz w:val="24"/>
          <w:szCs w:val="24"/>
        </w:rPr>
        <w:pict w14:anchorId="01B0F9C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50.85pt;margin-top:7.1pt;width:247.5pt;height:73.2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8"/>
                    <w:gridCol w:w="1213"/>
                    <w:gridCol w:w="1777"/>
                    <w:gridCol w:w="1492"/>
                  </w:tblGrid>
                  <w:tr w:rsidR="00D93804" w14:paraId="01B0F9D0" w14:textId="77777777">
                    <w:trPr>
                      <w:trHeight w:val="124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CC" w14:textId="77777777" w:rsidR="00D93804" w:rsidRDefault="004F708E">
                        <w:pPr>
                          <w:pStyle w:val="TableParagraph"/>
                          <w:spacing w:line="105" w:lineRule="exact"/>
                          <w:ind w:left="88"/>
                          <w:rPr>
                            <w:sz w:val="11"/>
                          </w:rPr>
                        </w:pPr>
                        <w:hyperlink w:anchor="_bookmark30" w:history="1">
                          <w:r w:rsidR="00720369">
                            <w:rPr>
                              <w:w w:val="105"/>
                              <w:sz w:val="11"/>
                            </w:rPr>
                            <w:t>[20]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CD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Thai Fast Food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CE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Deep Learning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CF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88.33%</w:t>
                        </w:r>
                      </w:p>
                    </w:tc>
                  </w:tr>
                  <w:tr w:rsidR="00D93804" w14:paraId="01B0F9D6" w14:textId="77777777">
                    <w:trPr>
                      <w:trHeight w:val="253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D1" w14:textId="77777777" w:rsidR="00D93804" w:rsidRDefault="004F708E">
                        <w:pPr>
                          <w:pStyle w:val="TableParagraph"/>
                          <w:spacing w:before="52" w:line="240" w:lineRule="auto"/>
                          <w:ind w:left="88"/>
                          <w:rPr>
                            <w:sz w:val="11"/>
                          </w:rPr>
                        </w:pPr>
                        <w:hyperlink w:anchor="_bookmark31" w:history="1">
                          <w:r w:rsidR="00720369">
                            <w:rPr>
                              <w:w w:val="105"/>
                              <w:sz w:val="11"/>
                            </w:rPr>
                            <w:t>[21]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D2" w14:textId="77777777" w:rsidR="00D93804" w:rsidRDefault="00720369">
                        <w:pPr>
                          <w:pStyle w:val="TableParagraph"/>
                          <w:spacing w:before="52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Custom-made data set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D3" w14:textId="77777777" w:rsidR="00D93804" w:rsidRDefault="00720369">
                        <w:pPr>
                          <w:pStyle w:val="TableParagraph"/>
                          <w:spacing w:before="52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Multi-View Multikernel SVM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D4" w14:textId="77777777" w:rsidR="00D93804" w:rsidRDefault="00720369">
                        <w:pPr>
                          <w:pStyle w:val="TableParagraph"/>
                          <w:spacing w:line="112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Multikernel SVM:</w:t>
                        </w:r>
                        <w:r>
                          <w:rPr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70-100%</w:t>
                        </w:r>
                      </w:p>
                      <w:p w14:paraId="01B0F9D5" w14:textId="77777777" w:rsidR="00D93804" w:rsidRDefault="00720369">
                        <w:pPr>
                          <w:pStyle w:val="TableParagraph"/>
                          <w:spacing w:before="2" w:line="119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Singlekernel SVM:</w:t>
                        </w:r>
                        <w:r>
                          <w:rPr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60-90%</w:t>
                        </w:r>
                      </w:p>
                    </w:tc>
                  </w:tr>
                  <w:tr w:rsidR="00D93804" w14:paraId="01B0F9DE" w14:textId="77777777">
                    <w:trPr>
                      <w:trHeight w:val="382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D7" w14:textId="77777777" w:rsidR="00D93804" w:rsidRDefault="004F708E">
                        <w:pPr>
                          <w:pStyle w:val="TableParagraph"/>
                          <w:spacing w:before="117" w:line="240" w:lineRule="auto"/>
                          <w:ind w:left="88"/>
                          <w:rPr>
                            <w:sz w:val="11"/>
                          </w:rPr>
                        </w:pPr>
                        <w:hyperlink w:anchor="_bookmark32" w:history="1">
                          <w:r w:rsidR="00720369">
                            <w:rPr>
                              <w:w w:val="105"/>
                              <w:sz w:val="11"/>
                            </w:rPr>
                            <w:t>[22]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D8" w14:textId="77777777" w:rsidR="00D93804" w:rsidRDefault="00720369">
                        <w:pPr>
                          <w:pStyle w:val="TableParagraph"/>
                          <w:spacing w:line="112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FOOD-5K</w:t>
                        </w:r>
                      </w:p>
                      <w:p w14:paraId="01B0F9D9" w14:textId="77777777" w:rsidR="00D93804" w:rsidRDefault="00720369">
                        <w:pPr>
                          <w:pStyle w:val="TableParagraph"/>
                          <w:spacing w:line="130" w:lineRule="atLeast"/>
                          <w:ind w:left="84" w:right="59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 xml:space="preserve">FOOD-11 </w:t>
                        </w:r>
                        <w:r>
                          <w:rPr>
                            <w:sz w:val="11"/>
                          </w:rPr>
                          <w:t>FOOD-101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DA" w14:textId="77777777" w:rsidR="00D93804" w:rsidRDefault="00720369">
                        <w:pPr>
                          <w:pStyle w:val="TableParagraph"/>
                          <w:spacing w:before="117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Deep Feature Extraction via CNN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DB" w14:textId="77777777" w:rsidR="00D93804" w:rsidRDefault="00720369">
                        <w:pPr>
                          <w:pStyle w:val="TableParagraph"/>
                          <w:spacing w:line="112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99.00%</w:t>
                        </w:r>
                      </w:p>
                      <w:p w14:paraId="01B0F9DC" w14:textId="77777777" w:rsidR="00D93804" w:rsidRDefault="00720369">
                        <w:pPr>
                          <w:pStyle w:val="TableParagraph"/>
                          <w:spacing w:before="2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88.08%</w:t>
                        </w:r>
                      </w:p>
                      <w:p w14:paraId="01B0F9DD" w14:textId="77777777" w:rsidR="00D93804" w:rsidRDefault="00720369">
                        <w:pPr>
                          <w:pStyle w:val="TableParagraph"/>
                          <w:spacing w:before="3" w:line="119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79.86%</w:t>
                        </w:r>
                      </w:p>
                    </w:tc>
                  </w:tr>
                  <w:tr w:rsidR="00D93804" w14:paraId="01B0F9E3" w14:textId="77777777">
                    <w:trPr>
                      <w:trHeight w:val="124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DF" w14:textId="77777777" w:rsidR="00D93804" w:rsidRDefault="004F708E">
                        <w:pPr>
                          <w:pStyle w:val="TableParagraph"/>
                          <w:spacing w:line="105" w:lineRule="exact"/>
                          <w:ind w:left="88"/>
                          <w:rPr>
                            <w:sz w:val="11"/>
                          </w:rPr>
                        </w:pPr>
                        <w:hyperlink w:anchor="_bookmark33" w:history="1">
                          <w:r w:rsidR="00720369">
                            <w:rPr>
                              <w:w w:val="105"/>
                              <w:sz w:val="11"/>
                            </w:rPr>
                            <w:t>[23]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E0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UEC-FOOD100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E1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CNN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E2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60.90%</w:t>
                        </w:r>
                      </w:p>
                    </w:tc>
                  </w:tr>
                  <w:tr w:rsidR="00D93804" w14:paraId="01B0F9E8" w14:textId="77777777">
                    <w:trPr>
                      <w:trHeight w:val="124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E4" w14:textId="77777777" w:rsidR="00D93804" w:rsidRDefault="004F708E">
                        <w:pPr>
                          <w:pStyle w:val="TableParagraph"/>
                          <w:spacing w:line="105" w:lineRule="exact"/>
                          <w:ind w:left="88"/>
                          <w:rPr>
                            <w:sz w:val="11"/>
                          </w:rPr>
                        </w:pPr>
                        <w:hyperlink w:anchor="_bookmark23" w:history="1">
                          <w:r w:rsidR="00720369">
                            <w:rPr>
                              <w:w w:val="105"/>
                              <w:sz w:val="11"/>
                            </w:rPr>
                            <w:t>[13]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E5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UNIMIB2015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E6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CNN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E7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99.03%</w:t>
                        </w:r>
                      </w:p>
                    </w:tc>
                  </w:tr>
                  <w:tr w:rsidR="00D93804" w14:paraId="01B0F9ED" w14:textId="77777777">
                    <w:trPr>
                      <w:trHeight w:val="124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E9" w14:textId="77777777" w:rsidR="00D93804" w:rsidRDefault="004F708E">
                        <w:pPr>
                          <w:pStyle w:val="TableParagraph"/>
                          <w:spacing w:line="105" w:lineRule="exact"/>
                          <w:ind w:left="88"/>
                          <w:rPr>
                            <w:sz w:val="11"/>
                          </w:rPr>
                        </w:pPr>
                        <w:hyperlink w:anchor="_bookmark34" w:history="1">
                          <w:r w:rsidR="00720369">
                            <w:rPr>
                              <w:w w:val="105"/>
                              <w:sz w:val="11"/>
                            </w:rPr>
                            <w:t>[24]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EA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ETH Food-101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EB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Ensemble Net CNN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EC" w14:textId="77777777" w:rsidR="00D93804" w:rsidRDefault="00720369">
                        <w:pPr>
                          <w:pStyle w:val="TableParagraph"/>
                          <w:spacing w:line="105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73.50%</w:t>
                        </w:r>
                      </w:p>
                    </w:tc>
                  </w:tr>
                  <w:tr w:rsidR="00D93804" w14:paraId="01B0F9F3" w14:textId="77777777">
                    <w:trPr>
                      <w:trHeight w:val="253"/>
                    </w:trPr>
                    <w:tc>
                      <w:tcPr>
                        <w:tcW w:w="458" w:type="dxa"/>
                        <w:tcBorders>
                          <w:left w:val="nil"/>
                        </w:tcBorders>
                      </w:tcPr>
                      <w:p w14:paraId="01B0F9EE" w14:textId="77777777" w:rsidR="00D93804" w:rsidRDefault="004F708E">
                        <w:pPr>
                          <w:pStyle w:val="TableParagraph"/>
                          <w:spacing w:before="52" w:line="240" w:lineRule="auto"/>
                          <w:ind w:left="88"/>
                          <w:rPr>
                            <w:sz w:val="11"/>
                          </w:rPr>
                        </w:pPr>
                        <w:hyperlink w:anchor="_bookmark17" w:history="1">
                          <w:r w:rsidR="00720369">
                            <w:rPr>
                              <w:w w:val="105"/>
                              <w:sz w:val="11"/>
                            </w:rPr>
                            <w:t>[7]</w:t>
                          </w:r>
                        </w:hyperlink>
                      </w:p>
                    </w:tc>
                    <w:tc>
                      <w:tcPr>
                        <w:tcW w:w="1213" w:type="dxa"/>
                      </w:tcPr>
                      <w:p w14:paraId="01B0F9EF" w14:textId="77777777" w:rsidR="00D93804" w:rsidRDefault="00720369">
                        <w:pPr>
                          <w:pStyle w:val="TableParagraph"/>
                          <w:spacing w:line="112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Food-256</w:t>
                        </w:r>
                      </w:p>
                      <w:p w14:paraId="01B0F9F0" w14:textId="77777777" w:rsidR="00D93804" w:rsidRDefault="00720369">
                        <w:pPr>
                          <w:pStyle w:val="TableParagraph"/>
                          <w:spacing w:before="2" w:line="119" w:lineRule="exact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Ville Cafe</w:t>
                        </w:r>
                      </w:p>
                    </w:tc>
                    <w:tc>
                      <w:tcPr>
                        <w:tcW w:w="1777" w:type="dxa"/>
                      </w:tcPr>
                      <w:p w14:paraId="01B0F9F1" w14:textId="77777777" w:rsidR="00D93804" w:rsidRDefault="00720369">
                        <w:pPr>
                          <w:pStyle w:val="TableParagraph"/>
                          <w:spacing w:before="52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Mask R-CNN</w:t>
                        </w:r>
                      </w:p>
                    </w:tc>
                    <w:tc>
                      <w:tcPr>
                        <w:tcW w:w="1492" w:type="dxa"/>
                        <w:tcBorders>
                          <w:right w:val="nil"/>
                        </w:tcBorders>
                      </w:tcPr>
                      <w:p w14:paraId="01B0F9F2" w14:textId="77777777" w:rsidR="00D93804" w:rsidRDefault="00720369">
                        <w:pPr>
                          <w:pStyle w:val="TableParagraph"/>
                          <w:spacing w:before="52" w:line="240" w:lineRule="auto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99%</w:t>
                        </w:r>
                      </w:p>
                    </w:tc>
                  </w:tr>
                </w:tbl>
                <w:p w14:paraId="01B0F9F4" w14:textId="77777777" w:rsidR="00D93804" w:rsidRDefault="00D9380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720369" w:rsidRPr="004D6BAD">
        <w:rPr>
          <w:b/>
          <w:w w:val="105"/>
          <w:sz w:val="24"/>
          <w:szCs w:val="24"/>
        </w:rPr>
        <w:t xml:space="preserve">Study    </w:t>
      </w:r>
      <w:r w:rsidR="00720369" w:rsidRPr="004D6BAD">
        <w:rPr>
          <w:b/>
          <w:spacing w:val="23"/>
          <w:w w:val="105"/>
          <w:sz w:val="24"/>
          <w:szCs w:val="24"/>
        </w:rPr>
        <w:t xml:space="preserve"> </w:t>
      </w:r>
      <w:r w:rsidR="00720369" w:rsidRPr="004D6BAD">
        <w:rPr>
          <w:b/>
          <w:w w:val="105"/>
          <w:sz w:val="24"/>
          <w:szCs w:val="24"/>
        </w:rPr>
        <w:t>Data</w:t>
      </w:r>
      <w:r w:rsidR="00720369" w:rsidRPr="004D6BAD">
        <w:rPr>
          <w:b/>
          <w:spacing w:val="12"/>
          <w:w w:val="105"/>
          <w:sz w:val="24"/>
          <w:szCs w:val="24"/>
        </w:rPr>
        <w:t xml:space="preserve"> </w:t>
      </w:r>
      <w:r w:rsidR="00720369" w:rsidRPr="004D6BAD">
        <w:rPr>
          <w:b/>
          <w:w w:val="105"/>
          <w:sz w:val="24"/>
          <w:szCs w:val="24"/>
        </w:rPr>
        <w:t>set</w:t>
      </w:r>
      <w:r w:rsidR="00720369" w:rsidRPr="004D6BAD">
        <w:rPr>
          <w:b/>
          <w:w w:val="105"/>
          <w:sz w:val="24"/>
          <w:szCs w:val="24"/>
        </w:rPr>
        <w:tab/>
        <w:t>Algorithm</w:t>
      </w:r>
      <w:r w:rsidR="00720369" w:rsidRPr="004D6BAD">
        <w:rPr>
          <w:b/>
          <w:w w:val="105"/>
          <w:sz w:val="24"/>
          <w:szCs w:val="24"/>
        </w:rPr>
        <w:tab/>
        <w:t>Accuracy</w:t>
      </w:r>
    </w:p>
    <w:p w14:paraId="01B0F96F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0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1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2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3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4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5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6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7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8" w14:textId="77777777" w:rsidR="00D93804" w:rsidRPr="004D6BAD" w:rsidRDefault="00D93804" w:rsidP="004D6BAD">
      <w:pPr>
        <w:pStyle w:val="BodyText"/>
        <w:spacing w:line="360" w:lineRule="auto"/>
        <w:ind w:left="0"/>
        <w:rPr>
          <w:b/>
          <w:sz w:val="24"/>
          <w:szCs w:val="24"/>
        </w:rPr>
      </w:pPr>
    </w:p>
    <w:p w14:paraId="01B0F979" w14:textId="77777777" w:rsidR="00D93804" w:rsidRPr="004D6BAD" w:rsidRDefault="00D93804" w:rsidP="004D6BAD">
      <w:pPr>
        <w:pStyle w:val="BodyText"/>
        <w:spacing w:before="3" w:line="360" w:lineRule="auto"/>
        <w:ind w:left="0"/>
        <w:rPr>
          <w:b/>
          <w:sz w:val="24"/>
          <w:szCs w:val="24"/>
        </w:rPr>
      </w:pPr>
    </w:p>
    <w:p w14:paraId="01B0F97A" w14:textId="77777777" w:rsidR="00D93804" w:rsidRPr="004D6BAD" w:rsidRDefault="00720369" w:rsidP="004D6BAD">
      <w:pPr>
        <w:spacing w:line="360" w:lineRule="auto"/>
        <w:ind w:left="1469" w:right="408"/>
        <w:jc w:val="center"/>
        <w:rPr>
          <w:sz w:val="24"/>
          <w:szCs w:val="24"/>
        </w:rPr>
      </w:pPr>
      <w:bookmarkStart w:id="55" w:name="_bookmark4"/>
      <w:bookmarkEnd w:id="55"/>
      <w:r w:rsidRPr="004D6BAD">
        <w:rPr>
          <w:sz w:val="24"/>
          <w:szCs w:val="24"/>
        </w:rPr>
        <w:t>TABLE III</w:t>
      </w:r>
    </w:p>
    <w:p w14:paraId="01B0F97B" w14:textId="77777777" w:rsidR="00D93804" w:rsidRPr="004D6BAD" w:rsidRDefault="004F708E" w:rsidP="004D6BAD">
      <w:pPr>
        <w:spacing w:line="360" w:lineRule="auto"/>
        <w:ind w:left="1469" w:right="408"/>
        <w:jc w:val="center"/>
        <w:rPr>
          <w:sz w:val="24"/>
          <w:szCs w:val="24"/>
        </w:rPr>
      </w:pPr>
      <w:r>
        <w:rPr>
          <w:sz w:val="24"/>
          <w:szCs w:val="24"/>
        </w:rPr>
        <w:pict w14:anchorId="01B0F9C5">
          <v:group id="_x0000_s1035" style="position:absolute;left:0;text-align:left;margin-left:77.5pt;margin-top:16.55pt;width:194pt;height:37.65pt;z-index:15732736;mso-position-horizontal-relative:page" coordorigin="1550,331" coordsize="3880,753">
            <v:line id="_x0000_s1045" style="position:absolute" from="3390,538" to="3390,358" strokeweight=".14042mm"/>
            <v:line id="_x0000_s1044" style="position:absolute" from="3390,717" to="3390,538" strokeweight=".14042mm"/>
            <v:line id="_x0000_s1043" style="position:absolute" from="1550,721" to="5430,721" strokeweight=".14042mm"/>
            <v:line id="_x0000_s1042" style="position:absolute" from="3390,904" to="3390,725" strokeweight=".14042mm"/>
            <v:line id="_x0000_s1041" style="position:absolute" from="3390,1084" to="3390,904" strokeweight=".14042mm"/>
            <v:shape id="_x0000_s1040" type="#_x0000_t202" style="position:absolute;left:3509;top:330;width:1822;height:378" filled="f" stroked="f">
              <v:textbox inset="0,0,0,0">
                <w:txbxContent>
                  <w:p w14:paraId="01B0F9F5" w14:textId="77777777" w:rsidR="00D93804" w:rsidRDefault="00720369">
                    <w:pPr>
                      <w:spacing w:before="3"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Predicted</w:t>
                    </w:r>
                  </w:p>
                  <w:p w14:paraId="01B0F9F6" w14:textId="77777777" w:rsidR="00D93804" w:rsidRDefault="00720369">
                    <w:pPr>
                      <w:tabs>
                        <w:tab w:val="left" w:pos="891"/>
                      </w:tabs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FoodItem</w:t>
                    </w:r>
                    <w:r>
                      <w:rPr>
                        <w:sz w:val="16"/>
                      </w:rPr>
                      <w:tab/>
                      <w:t>Not-FoodItem</w:t>
                    </w:r>
                  </w:p>
                </w:txbxContent>
              </v:textbox>
            </v:shape>
            <v:shape id="_x0000_s1039" type="#_x0000_t202" style="position:absolute;left:1669;top:697;width:1329;height:208" filled="f" stroked="f">
              <v:textbox inset="0,0,0,0">
                <w:txbxContent>
                  <w:p w14:paraId="01B0F9F7" w14:textId="77777777" w:rsidR="00D93804" w:rsidRDefault="00720369">
                    <w:pPr>
                      <w:tabs>
                        <w:tab w:val="left" w:pos="690"/>
                      </w:tabs>
                      <w:spacing w:before="3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Actual</w:t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FoodItem</w:t>
                    </w:r>
                  </w:p>
                </w:txbxContent>
              </v:textbox>
            </v:shape>
            <v:shape id="_x0000_s1038" type="#_x0000_t202" style="position:absolute;left:3509;top:703;width:207;height:193" filled="f" stroked="f">
              <v:textbox inset="0,0,0,0">
                <w:txbxContent>
                  <w:p w14:paraId="01B0F9F8" w14:textId="77777777" w:rsidR="00D93804" w:rsidRDefault="00720369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TP</w:t>
                    </w:r>
                  </w:p>
                </w:txbxContent>
              </v:textbox>
            </v:shape>
            <v:shape id="_x0000_s1037" type="#_x0000_t202" style="position:absolute;left:2360;top:882;width:1373;height:193" filled="f" stroked="f">
              <v:textbox inset="0,0,0,0">
                <w:txbxContent>
                  <w:p w14:paraId="01B0F9F9" w14:textId="77777777" w:rsidR="00D93804" w:rsidRDefault="00720369">
                    <w:pPr>
                      <w:tabs>
                        <w:tab w:val="left" w:pos="1148"/>
                      </w:tabs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Not-FoodItem</w:t>
                    </w:r>
                    <w:r>
                      <w:rPr>
                        <w:sz w:val="16"/>
                      </w:rPr>
                      <w:tab/>
                      <w:t>FN</w:t>
                    </w:r>
                  </w:p>
                </w:txbxContent>
              </v:textbox>
            </v:shape>
            <v:shape id="_x0000_s1036" type="#_x0000_t202" style="position:absolute;left:4400;top:703;width:233;height:372" filled="f" stroked="f">
              <v:textbox inset="0,0,0,0">
                <w:txbxContent>
                  <w:p w14:paraId="01B0F9FA" w14:textId="77777777" w:rsidR="00D93804" w:rsidRDefault="00720369">
                    <w:pPr>
                      <w:spacing w:before="2" w:line="232" w:lineRule="auto"/>
                      <w:ind w:right="-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FP TN</w:t>
                    </w:r>
                  </w:p>
                </w:txbxContent>
              </v:textbox>
            </v:shape>
            <w10:wrap anchorx="page"/>
          </v:group>
        </w:pict>
      </w:r>
      <w:r w:rsidR="00720369" w:rsidRPr="004D6BAD">
        <w:rPr>
          <w:w w:val="105"/>
          <w:sz w:val="24"/>
          <w:szCs w:val="24"/>
        </w:rPr>
        <w:t>FOOD ITEMS EVALUATION METRICS</w:t>
      </w:r>
    </w:p>
    <w:p w14:paraId="01B0F97C" w14:textId="77777777" w:rsidR="00D93804" w:rsidRPr="004D6BAD" w:rsidRDefault="00720369" w:rsidP="004D6BAD">
      <w:pPr>
        <w:pStyle w:val="ListParagraph"/>
        <w:numPr>
          <w:ilvl w:val="2"/>
          <w:numId w:val="6"/>
        </w:numPr>
        <w:tabs>
          <w:tab w:val="left" w:pos="731"/>
        </w:tabs>
        <w:spacing w:before="71" w:line="360" w:lineRule="auto"/>
        <w:ind w:right="117"/>
        <w:rPr>
          <w:sz w:val="24"/>
          <w:szCs w:val="24"/>
        </w:rPr>
        <w:sectPr w:rsidR="00D93804" w:rsidRPr="004D6BAD">
          <w:pgSz w:w="12240" w:h="15840"/>
          <w:pgMar w:top="920" w:right="860" w:bottom="280" w:left="860" w:header="720" w:footer="720" w:gutter="0"/>
          <w:cols w:num="2" w:space="720" w:equalWidth="0">
            <w:col w:w="4199" w:space="935"/>
            <w:col w:w="5386"/>
          </w:cols>
        </w:sectPr>
      </w:pPr>
      <w:r w:rsidRPr="004D6BAD">
        <w:rPr>
          <w:w w:val="99"/>
          <w:sz w:val="24"/>
          <w:szCs w:val="24"/>
        </w:rPr>
        <w:br w:type="column"/>
      </w:r>
    </w:p>
    <w:p w14:paraId="01B0F97D" w14:textId="77777777" w:rsidR="00D93804" w:rsidRPr="004D6BAD" w:rsidRDefault="00D93804" w:rsidP="004D6BAD">
      <w:pPr>
        <w:pStyle w:val="BodyText"/>
        <w:spacing w:line="360" w:lineRule="auto"/>
        <w:ind w:left="0"/>
        <w:rPr>
          <w:sz w:val="24"/>
          <w:szCs w:val="24"/>
        </w:rPr>
      </w:pPr>
    </w:p>
    <w:p w14:paraId="01B0F97E" w14:textId="77777777" w:rsidR="00D93804" w:rsidRPr="004D6BAD" w:rsidRDefault="00D93804" w:rsidP="004D6BAD">
      <w:pPr>
        <w:pStyle w:val="BodyText"/>
        <w:spacing w:line="360" w:lineRule="auto"/>
        <w:ind w:left="0"/>
        <w:rPr>
          <w:sz w:val="24"/>
          <w:szCs w:val="24"/>
        </w:rPr>
      </w:pPr>
    </w:p>
    <w:p w14:paraId="01B0F97F" w14:textId="77777777" w:rsidR="00D93804" w:rsidRPr="004D6BAD" w:rsidRDefault="00D93804" w:rsidP="004D6BAD">
      <w:pPr>
        <w:pStyle w:val="BodyText"/>
        <w:spacing w:before="6" w:line="360" w:lineRule="auto"/>
        <w:ind w:left="0"/>
        <w:rPr>
          <w:sz w:val="24"/>
          <w:szCs w:val="24"/>
        </w:rPr>
      </w:pPr>
    </w:p>
    <w:p w14:paraId="01B0F980" w14:textId="77777777" w:rsidR="00D93804" w:rsidRPr="004D6BAD" w:rsidRDefault="00720369" w:rsidP="004D6BAD">
      <w:pPr>
        <w:pStyle w:val="ListParagraph"/>
        <w:numPr>
          <w:ilvl w:val="0"/>
          <w:numId w:val="4"/>
        </w:numPr>
        <w:tabs>
          <w:tab w:val="left" w:pos="605"/>
        </w:tabs>
        <w:spacing w:line="360" w:lineRule="auto"/>
        <w:ind w:right="5377"/>
        <w:rPr>
          <w:sz w:val="24"/>
          <w:szCs w:val="24"/>
        </w:rPr>
      </w:pPr>
      <w:r w:rsidRPr="004D6BAD">
        <w:rPr>
          <w:b/>
          <w:sz w:val="24"/>
          <w:szCs w:val="24"/>
        </w:rPr>
        <w:t xml:space="preserve">Accuracy  </w:t>
      </w:r>
      <w:r w:rsidRPr="004D6BAD">
        <w:rPr>
          <w:b/>
          <w:spacing w:val="-3"/>
          <w:sz w:val="24"/>
          <w:szCs w:val="24"/>
        </w:rPr>
        <w:t xml:space="preserve">(ACC)  </w:t>
      </w:r>
      <w:r w:rsidRPr="004D6BAD">
        <w:rPr>
          <w:sz w:val="24"/>
          <w:szCs w:val="24"/>
        </w:rPr>
        <w:t xml:space="preserve">- A calculation used in order to </w:t>
      </w:r>
      <w:r w:rsidRPr="004D6BAD">
        <w:rPr>
          <w:spacing w:val="-4"/>
          <w:sz w:val="24"/>
          <w:szCs w:val="24"/>
        </w:rPr>
        <w:t xml:space="preserve">see  </w:t>
      </w:r>
      <w:r w:rsidRPr="004D6BAD">
        <w:rPr>
          <w:sz w:val="24"/>
          <w:szCs w:val="24"/>
        </w:rPr>
        <w:t>in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general,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how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often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classifier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is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correct.</w:t>
      </w:r>
    </w:p>
    <w:p w14:paraId="01B0F981" w14:textId="77777777" w:rsidR="00D93804" w:rsidRPr="004D6BAD" w:rsidRDefault="004F708E" w:rsidP="004D6BAD">
      <w:pPr>
        <w:spacing w:line="360" w:lineRule="auto"/>
        <w:ind w:left="3293"/>
        <w:rPr>
          <w:rFonts w:ascii="Georgia"/>
          <w:i/>
          <w:sz w:val="24"/>
          <w:szCs w:val="24"/>
        </w:rPr>
      </w:pPr>
      <w:r>
        <w:rPr>
          <w:sz w:val="24"/>
          <w:szCs w:val="24"/>
        </w:rPr>
        <w:pict w14:anchorId="01B0F9C6">
          <v:line id="_x0000_s1034" style="position:absolute;left:0;text-align:left;z-index:-16109568;mso-position-horizontal-relative:page" from="207.65pt,18.5pt" to="251.1pt,18.5pt" strokeweight=".14042mm">
            <w10:wrap anchorx="page"/>
          </v:line>
        </w:pict>
      </w:r>
      <w:r w:rsidR="00720369" w:rsidRPr="004D6BAD">
        <w:rPr>
          <w:rFonts w:ascii="Georgia"/>
          <w:i/>
          <w:sz w:val="24"/>
          <w:szCs w:val="24"/>
        </w:rPr>
        <w:t xml:space="preserve">TP </w:t>
      </w:r>
      <w:r w:rsidR="00720369" w:rsidRPr="004D6BAD">
        <w:rPr>
          <w:rFonts w:ascii="Latin Modern Math"/>
          <w:sz w:val="24"/>
          <w:szCs w:val="24"/>
        </w:rPr>
        <w:t xml:space="preserve">+ </w:t>
      </w:r>
      <w:r w:rsidR="00720369" w:rsidRPr="004D6BAD">
        <w:rPr>
          <w:rFonts w:ascii="Georgia"/>
          <w:i/>
          <w:sz w:val="24"/>
          <w:szCs w:val="24"/>
        </w:rPr>
        <w:t>TN</w:t>
      </w:r>
    </w:p>
    <w:p w14:paraId="01B0F982" w14:textId="77777777" w:rsidR="00D93804" w:rsidRPr="004D6BAD" w:rsidRDefault="00D93804" w:rsidP="004D6BAD">
      <w:pPr>
        <w:spacing w:line="360" w:lineRule="auto"/>
        <w:rPr>
          <w:rFonts w:ascii="Georgia"/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01B0F983" w14:textId="77777777" w:rsidR="00D93804" w:rsidRPr="004D6BAD" w:rsidRDefault="00720369" w:rsidP="004D6BAD">
      <w:pPr>
        <w:spacing w:line="360" w:lineRule="auto"/>
        <w:ind w:left="1558"/>
        <w:rPr>
          <w:rFonts w:ascii="Latin Modern Math"/>
          <w:sz w:val="24"/>
          <w:szCs w:val="24"/>
        </w:rPr>
      </w:pPr>
      <w:r w:rsidRPr="004D6BAD">
        <w:rPr>
          <w:rFonts w:ascii="Georgia"/>
          <w:i/>
          <w:sz w:val="24"/>
          <w:szCs w:val="24"/>
        </w:rPr>
        <w:t>Accuracy</w:t>
      </w:r>
      <w:r w:rsidRPr="004D6BAD">
        <w:rPr>
          <w:rFonts w:ascii="Latin Modern Math"/>
          <w:sz w:val="24"/>
          <w:szCs w:val="24"/>
        </w:rPr>
        <w:t>(</w:t>
      </w:r>
      <w:r w:rsidRPr="004D6BAD">
        <w:rPr>
          <w:rFonts w:ascii="Georgia"/>
          <w:i/>
          <w:sz w:val="24"/>
          <w:szCs w:val="24"/>
        </w:rPr>
        <w:t>ACC</w:t>
      </w:r>
      <w:r w:rsidRPr="004D6BAD">
        <w:rPr>
          <w:rFonts w:ascii="Latin Modern Math"/>
          <w:sz w:val="24"/>
          <w:szCs w:val="24"/>
        </w:rPr>
        <w:t>) =</w:t>
      </w:r>
    </w:p>
    <w:p w14:paraId="01B0F984" w14:textId="77777777" w:rsidR="00D93804" w:rsidRPr="004D6BAD" w:rsidRDefault="00720369" w:rsidP="004D6BAD">
      <w:pPr>
        <w:spacing w:line="360" w:lineRule="auto"/>
        <w:ind w:left="183"/>
        <w:rPr>
          <w:rFonts w:ascii="Georgia"/>
          <w:i/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rFonts w:ascii="Georgia"/>
          <w:i/>
          <w:w w:val="105"/>
          <w:sz w:val="24"/>
          <w:szCs w:val="24"/>
        </w:rPr>
        <w:t xml:space="preserve">P </w:t>
      </w:r>
      <w:r w:rsidRPr="004D6BAD">
        <w:rPr>
          <w:rFonts w:ascii="Latin Modern Math"/>
          <w:w w:val="105"/>
          <w:sz w:val="24"/>
          <w:szCs w:val="24"/>
        </w:rPr>
        <w:t xml:space="preserve">+ </w:t>
      </w:r>
      <w:r w:rsidRPr="004D6BAD">
        <w:rPr>
          <w:rFonts w:ascii="Georgia"/>
          <w:i/>
          <w:spacing w:val="-19"/>
          <w:w w:val="105"/>
          <w:sz w:val="24"/>
          <w:szCs w:val="24"/>
        </w:rPr>
        <w:t>N</w:t>
      </w:r>
    </w:p>
    <w:p w14:paraId="01B0F985" w14:textId="77777777" w:rsidR="00D93804" w:rsidRPr="004D6BAD" w:rsidRDefault="00720369" w:rsidP="004D6BAD">
      <w:pPr>
        <w:spacing w:line="360" w:lineRule="auto"/>
        <w:ind w:left="871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sz w:val="24"/>
          <w:szCs w:val="24"/>
        </w:rPr>
        <w:t>(1)</w:t>
      </w:r>
    </w:p>
    <w:p w14:paraId="01B0F986" w14:textId="77777777" w:rsidR="00D93804" w:rsidRPr="004D6BAD" w:rsidRDefault="00D93804" w:rsidP="004D6BAD">
      <w:pPr>
        <w:spacing w:line="360" w:lineRule="auto"/>
        <w:rPr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214" w:space="40"/>
            <w:col w:w="743" w:space="39"/>
            <w:col w:w="6484"/>
          </w:cols>
        </w:sectPr>
      </w:pPr>
    </w:p>
    <w:p w14:paraId="01B0F987" w14:textId="77777777" w:rsidR="00D93804" w:rsidRPr="004D6BAD" w:rsidRDefault="00720369" w:rsidP="004D6BAD">
      <w:pPr>
        <w:pStyle w:val="ListParagraph"/>
        <w:numPr>
          <w:ilvl w:val="0"/>
          <w:numId w:val="4"/>
        </w:numPr>
        <w:tabs>
          <w:tab w:val="left" w:pos="605"/>
        </w:tabs>
        <w:spacing w:before="4" w:line="360" w:lineRule="auto"/>
        <w:ind w:right="5377"/>
        <w:rPr>
          <w:sz w:val="24"/>
          <w:szCs w:val="24"/>
        </w:rPr>
      </w:pPr>
      <w:r w:rsidRPr="004D6BAD">
        <w:rPr>
          <w:b/>
          <w:sz w:val="24"/>
          <w:szCs w:val="24"/>
        </w:rPr>
        <w:t xml:space="preserve">Precision (PPV) </w:t>
      </w:r>
      <w:r w:rsidRPr="004D6BAD">
        <w:rPr>
          <w:sz w:val="24"/>
          <w:szCs w:val="24"/>
        </w:rPr>
        <w:t>- When the classifier predicts a correct value, how correct is</w:t>
      </w:r>
      <w:r w:rsidRPr="004D6BAD">
        <w:rPr>
          <w:spacing w:val="24"/>
          <w:sz w:val="24"/>
          <w:szCs w:val="24"/>
        </w:rPr>
        <w:t xml:space="preserve"> </w:t>
      </w:r>
      <w:r w:rsidRPr="004D6BAD">
        <w:rPr>
          <w:sz w:val="24"/>
          <w:szCs w:val="24"/>
        </w:rPr>
        <w:t>it?</w:t>
      </w:r>
    </w:p>
    <w:p w14:paraId="01B0F988" w14:textId="77777777" w:rsidR="00D93804" w:rsidRPr="004D6BAD" w:rsidRDefault="00D93804" w:rsidP="004D6BAD">
      <w:pPr>
        <w:spacing w:line="360" w:lineRule="auto"/>
        <w:rPr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01B0F989" w14:textId="77777777" w:rsidR="00D93804" w:rsidRPr="004D6BAD" w:rsidRDefault="00720369" w:rsidP="004D6BAD">
      <w:pPr>
        <w:spacing w:line="360" w:lineRule="auto"/>
        <w:ind w:left="1536"/>
        <w:rPr>
          <w:rFonts w:ascii="Latin Modern Math"/>
          <w:sz w:val="24"/>
          <w:szCs w:val="24"/>
        </w:rPr>
      </w:pPr>
      <w:r w:rsidRPr="004D6BAD">
        <w:rPr>
          <w:rFonts w:ascii="Georgia"/>
          <w:i/>
          <w:sz w:val="24"/>
          <w:szCs w:val="24"/>
        </w:rPr>
        <w:t>Precision</w:t>
      </w:r>
      <w:r w:rsidRPr="004D6BAD">
        <w:rPr>
          <w:rFonts w:ascii="Latin Modern Math"/>
          <w:sz w:val="24"/>
          <w:szCs w:val="24"/>
        </w:rPr>
        <w:t>(</w:t>
      </w:r>
      <w:r w:rsidRPr="004D6BAD">
        <w:rPr>
          <w:rFonts w:ascii="Georgia"/>
          <w:i/>
          <w:sz w:val="24"/>
          <w:szCs w:val="24"/>
        </w:rPr>
        <w:t xml:space="preserve">PPV </w:t>
      </w:r>
      <w:r w:rsidRPr="004D6BAD">
        <w:rPr>
          <w:rFonts w:ascii="Latin Modern Math"/>
          <w:sz w:val="24"/>
          <w:szCs w:val="24"/>
        </w:rPr>
        <w:t xml:space="preserve">) </w:t>
      </w:r>
      <w:r w:rsidRPr="004D6BAD">
        <w:rPr>
          <w:rFonts w:ascii="Latin Modern Math"/>
          <w:sz w:val="24"/>
          <w:szCs w:val="24"/>
        </w:rPr>
        <w:t>=</w:t>
      </w:r>
    </w:p>
    <w:p w14:paraId="01B0F98A" w14:textId="77777777" w:rsidR="00D93804" w:rsidRPr="004D6BAD" w:rsidRDefault="00720369" w:rsidP="004D6BAD">
      <w:pPr>
        <w:spacing w:before="72" w:line="360" w:lineRule="auto"/>
        <w:ind w:left="54" w:right="15"/>
        <w:jc w:val="center"/>
        <w:rPr>
          <w:rFonts w:ascii="Georgia"/>
          <w:i/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rFonts w:ascii="Georgia"/>
          <w:i/>
          <w:sz w:val="24"/>
          <w:szCs w:val="24"/>
        </w:rPr>
        <w:t>TP</w:t>
      </w:r>
    </w:p>
    <w:p w14:paraId="01B0F98B" w14:textId="77777777" w:rsidR="00D93804" w:rsidRPr="004D6BAD" w:rsidRDefault="004F708E" w:rsidP="004D6BAD">
      <w:pPr>
        <w:spacing w:line="360" w:lineRule="auto"/>
        <w:ind w:left="54" w:right="15"/>
        <w:jc w:val="center"/>
        <w:rPr>
          <w:rFonts w:ascii="Georgia"/>
          <w:i/>
          <w:sz w:val="24"/>
          <w:szCs w:val="24"/>
        </w:rPr>
      </w:pPr>
      <w:r>
        <w:rPr>
          <w:sz w:val="24"/>
          <w:szCs w:val="24"/>
        </w:rPr>
        <w:lastRenderedPageBreak/>
        <w:pict w14:anchorId="01B0F9C7">
          <v:line id="_x0000_s1033" style="position:absolute;left:0;text-align:left;z-index:-16109056;mso-position-horizontal-relative:page" from="209.5pt,13.4pt" to="252.2pt,13.4pt" strokeweight=".14042mm">
            <w10:wrap anchorx="page"/>
          </v:line>
        </w:pict>
      </w:r>
      <w:r w:rsidR="00720369" w:rsidRPr="004D6BAD">
        <w:rPr>
          <w:rFonts w:ascii="Georgia"/>
          <w:i/>
          <w:sz w:val="24"/>
          <w:szCs w:val="24"/>
        </w:rPr>
        <w:t xml:space="preserve">TP </w:t>
      </w:r>
      <w:r w:rsidR="00720369" w:rsidRPr="004D6BAD">
        <w:rPr>
          <w:rFonts w:ascii="Latin Modern Math"/>
          <w:sz w:val="24"/>
          <w:szCs w:val="24"/>
        </w:rPr>
        <w:t xml:space="preserve">+ </w:t>
      </w:r>
      <w:r w:rsidR="00720369" w:rsidRPr="004D6BAD">
        <w:rPr>
          <w:rFonts w:ascii="Georgia"/>
          <w:i/>
          <w:sz w:val="24"/>
          <w:szCs w:val="24"/>
        </w:rPr>
        <w:t>FP</w:t>
      </w:r>
    </w:p>
    <w:p w14:paraId="01B0F98C" w14:textId="77777777" w:rsidR="00D93804" w:rsidRPr="004D6BAD" w:rsidRDefault="00720369" w:rsidP="004D6BAD">
      <w:pPr>
        <w:pStyle w:val="BodyText"/>
        <w:spacing w:before="2" w:line="360" w:lineRule="auto"/>
        <w:ind w:left="0"/>
        <w:rPr>
          <w:rFonts w:ascii="Georgia"/>
          <w:i/>
          <w:sz w:val="24"/>
          <w:szCs w:val="24"/>
        </w:rPr>
      </w:pPr>
      <w:r w:rsidRPr="004D6BAD">
        <w:rPr>
          <w:sz w:val="24"/>
          <w:szCs w:val="24"/>
        </w:rPr>
        <w:br w:type="column"/>
      </w:r>
    </w:p>
    <w:p w14:paraId="01B0F98D" w14:textId="77777777" w:rsidR="00D93804" w:rsidRPr="004D6BAD" w:rsidRDefault="00720369" w:rsidP="004D6BAD">
      <w:pPr>
        <w:pStyle w:val="BodyText"/>
        <w:spacing w:line="360" w:lineRule="auto"/>
        <w:ind w:left="711"/>
        <w:rPr>
          <w:sz w:val="24"/>
          <w:szCs w:val="24"/>
        </w:rPr>
      </w:pPr>
      <w:r w:rsidRPr="004D6BAD">
        <w:rPr>
          <w:sz w:val="24"/>
          <w:szCs w:val="24"/>
        </w:rPr>
        <w:t>(2)</w:t>
      </w:r>
    </w:p>
    <w:p w14:paraId="01B0F98E" w14:textId="77777777" w:rsidR="00D93804" w:rsidRPr="004D6BAD" w:rsidRDefault="00D93804" w:rsidP="004D6BAD">
      <w:pPr>
        <w:spacing w:line="360" w:lineRule="auto"/>
        <w:rPr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251" w:space="40"/>
            <w:col w:w="867" w:space="39"/>
            <w:col w:w="6323"/>
          </w:cols>
        </w:sectPr>
      </w:pPr>
    </w:p>
    <w:p w14:paraId="01B0F98F" w14:textId="77777777" w:rsidR="00D93804" w:rsidRPr="004D6BAD" w:rsidRDefault="00720369" w:rsidP="004D6BAD">
      <w:pPr>
        <w:pStyle w:val="ListParagraph"/>
        <w:numPr>
          <w:ilvl w:val="0"/>
          <w:numId w:val="4"/>
        </w:numPr>
        <w:tabs>
          <w:tab w:val="left" w:pos="605"/>
        </w:tabs>
        <w:spacing w:before="4" w:line="360" w:lineRule="auto"/>
        <w:ind w:right="5377"/>
        <w:rPr>
          <w:sz w:val="24"/>
          <w:szCs w:val="24"/>
        </w:rPr>
      </w:pPr>
      <w:r w:rsidRPr="004D6BAD">
        <w:rPr>
          <w:b/>
          <w:sz w:val="24"/>
          <w:szCs w:val="24"/>
        </w:rPr>
        <w:t xml:space="preserve">Recall (TPR) </w:t>
      </w:r>
      <w:r w:rsidRPr="004D6BAD">
        <w:rPr>
          <w:sz w:val="24"/>
          <w:szCs w:val="24"/>
        </w:rPr>
        <w:t>- When the classifier correctly identifies  a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positive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value,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is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8"/>
          <w:sz w:val="24"/>
          <w:szCs w:val="24"/>
        </w:rPr>
        <w:t xml:space="preserve"> </w:t>
      </w:r>
      <w:r w:rsidRPr="004D6BAD">
        <w:rPr>
          <w:sz w:val="24"/>
          <w:szCs w:val="24"/>
        </w:rPr>
        <w:t>item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actually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positive?</w:t>
      </w:r>
    </w:p>
    <w:p w14:paraId="01B0F990" w14:textId="77777777" w:rsidR="00D93804" w:rsidRPr="004D6BAD" w:rsidRDefault="00720369" w:rsidP="004D6BAD">
      <w:pPr>
        <w:spacing w:before="102" w:line="360" w:lineRule="auto"/>
        <w:ind w:left="3440"/>
        <w:rPr>
          <w:rFonts w:ascii="Georgia"/>
          <w:i/>
          <w:sz w:val="24"/>
          <w:szCs w:val="24"/>
        </w:rPr>
      </w:pPr>
      <w:r w:rsidRPr="004D6BAD">
        <w:rPr>
          <w:rFonts w:ascii="Georgia"/>
          <w:i/>
          <w:sz w:val="24"/>
          <w:szCs w:val="24"/>
        </w:rPr>
        <w:t>TP</w:t>
      </w:r>
    </w:p>
    <w:p w14:paraId="01B0F991" w14:textId="77777777" w:rsidR="00D93804" w:rsidRPr="004D6BAD" w:rsidRDefault="00D93804" w:rsidP="004D6BAD">
      <w:pPr>
        <w:spacing w:line="360" w:lineRule="auto"/>
        <w:rPr>
          <w:rFonts w:ascii="Georgia"/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01B0F992" w14:textId="77777777" w:rsidR="00D93804" w:rsidRPr="004D6BAD" w:rsidRDefault="004F708E" w:rsidP="004D6BAD">
      <w:pPr>
        <w:spacing w:line="360" w:lineRule="auto"/>
        <w:ind w:left="1979"/>
        <w:rPr>
          <w:rFonts w:ascii="Latin Modern Math"/>
          <w:sz w:val="24"/>
          <w:szCs w:val="24"/>
        </w:rPr>
      </w:pPr>
      <w:r>
        <w:rPr>
          <w:sz w:val="24"/>
          <w:szCs w:val="24"/>
        </w:rPr>
        <w:pict w14:anchorId="01B0F9C8">
          <v:line id="_x0000_s1032" style="position:absolute;left:0;text-align:left;z-index:15734272;mso-position-horizontal-relative:page" from="215.05pt,6.7pt" to="230.05pt,6.7pt" strokeweight=".14042mm">
            <w10:wrap anchorx="page"/>
          </v:line>
        </w:pict>
      </w:r>
      <w:r w:rsidR="00720369" w:rsidRPr="004D6BAD">
        <w:rPr>
          <w:rFonts w:ascii="Georgia"/>
          <w:i/>
          <w:sz w:val="24"/>
          <w:szCs w:val="24"/>
        </w:rPr>
        <w:t>Recall</w:t>
      </w:r>
      <w:r w:rsidR="00720369" w:rsidRPr="004D6BAD">
        <w:rPr>
          <w:rFonts w:ascii="Latin Modern Math"/>
          <w:sz w:val="24"/>
          <w:szCs w:val="24"/>
        </w:rPr>
        <w:t>(</w:t>
      </w:r>
      <w:r w:rsidR="00720369" w:rsidRPr="004D6BAD">
        <w:rPr>
          <w:rFonts w:ascii="Georgia"/>
          <w:i/>
          <w:sz w:val="24"/>
          <w:szCs w:val="24"/>
        </w:rPr>
        <w:t>TPR</w:t>
      </w:r>
      <w:r w:rsidR="00720369" w:rsidRPr="004D6BAD">
        <w:rPr>
          <w:rFonts w:ascii="Latin Modern Math"/>
          <w:sz w:val="24"/>
          <w:szCs w:val="24"/>
        </w:rPr>
        <w:t>) =</w:t>
      </w:r>
    </w:p>
    <w:p w14:paraId="01B0F993" w14:textId="77777777" w:rsidR="00D93804" w:rsidRPr="004D6BAD" w:rsidRDefault="00720369" w:rsidP="004D6BAD">
      <w:pPr>
        <w:spacing w:line="360" w:lineRule="auto"/>
        <w:ind w:right="1242"/>
        <w:jc w:val="right"/>
        <w:rPr>
          <w:rFonts w:ascii="Georgia"/>
          <w:i/>
          <w:sz w:val="24"/>
          <w:szCs w:val="24"/>
        </w:rPr>
      </w:pPr>
      <w:r w:rsidRPr="004D6BAD">
        <w:rPr>
          <w:rFonts w:ascii="Georgia"/>
          <w:i/>
          <w:w w:val="104"/>
          <w:sz w:val="24"/>
          <w:szCs w:val="24"/>
        </w:rPr>
        <w:t>P</w:t>
      </w:r>
    </w:p>
    <w:p w14:paraId="01B0F994" w14:textId="77777777" w:rsidR="00D93804" w:rsidRPr="004D6BAD" w:rsidRDefault="00720369" w:rsidP="004D6BAD">
      <w:pPr>
        <w:pStyle w:val="ListParagraph"/>
        <w:numPr>
          <w:ilvl w:val="0"/>
          <w:numId w:val="4"/>
        </w:numPr>
        <w:tabs>
          <w:tab w:val="left" w:pos="605"/>
        </w:tabs>
        <w:spacing w:before="64" w:line="360" w:lineRule="auto"/>
        <w:ind w:right="0" w:hanging="287"/>
        <w:rPr>
          <w:sz w:val="24"/>
          <w:szCs w:val="24"/>
        </w:rPr>
      </w:pPr>
      <w:r w:rsidRPr="004D6BAD">
        <w:rPr>
          <w:b/>
          <w:sz w:val="24"/>
          <w:szCs w:val="24"/>
        </w:rPr>
        <w:t>F1</w:t>
      </w:r>
      <w:r w:rsidRPr="004D6BAD">
        <w:rPr>
          <w:b/>
          <w:spacing w:val="20"/>
          <w:sz w:val="24"/>
          <w:szCs w:val="24"/>
        </w:rPr>
        <w:t xml:space="preserve"> </w:t>
      </w:r>
      <w:r w:rsidRPr="004D6BAD">
        <w:rPr>
          <w:b/>
          <w:sz w:val="24"/>
          <w:szCs w:val="24"/>
        </w:rPr>
        <w:t>Score</w:t>
      </w:r>
      <w:r w:rsidRPr="004D6BAD">
        <w:rPr>
          <w:b/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-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A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measure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a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6"/>
          <w:sz w:val="24"/>
          <w:szCs w:val="24"/>
        </w:rPr>
        <w:t xml:space="preserve"> </w:t>
      </w:r>
      <w:r w:rsidRPr="004D6BAD">
        <w:rPr>
          <w:sz w:val="24"/>
          <w:szCs w:val="24"/>
        </w:rPr>
        <w:t>classifier’s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pacing w:val="-4"/>
          <w:sz w:val="24"/>
          <w:szCs w:val="24"/>
        </w:rPr>
        <w:t>accuracy.</w:t>
      </w:r>
    </w:p>
    <w:p w14:paraId="01B0F995" w14:textId="77777777" w:rsidR="00D93804" w:rsidRPr="004D6BAD" w:rsidRDefault="00720369" w:rsidP="004D6BAD">
      <w:pPr>
        <w:spacing w:line="360" w:lineRule="auto"/>
        <w:ind w:left="2647" w:right="790"/>
        <w:jc w:val="center"/>
        <w:rPr>
          <w:rFonts w:ascii="Georgia"/>
          <w:i/>
          <w:sz w:val="24"/>
          <w:szCs w:val="24"/>
        </w:rPr>
      </w:pPr>
      <w:r w:rsidRPr="004D6BAD">
        <w:rPr>
          <w:rFonts w:ascii="Latin Modern Math"/>
          <w:sz w:val="24"/>
          <w:szCs w:val="24"/>
        </w:rPr>
        <w:t>2</w:t>
      </w:r>
      <w:r w:rsidRPr="004D6BAD">
        <w:rPr>
          <w:rFonts w:ascii="Georgia"/>
          <w:i/>
          <w:sz w:val="24"/>
          <w:szCs w:val="24"/>
        </w:rPr>
        <w:t>TP</w:t>
      </w:r>
    </w:p>
    <w:p w14:paraId="01B0F996" w14:textId="77777777" w:rsidR="00D93804" w:rsidRPr="004D6BAD" w:rsidRDefault="00720369" w:rsidP="004D6BAD">
      <w:pPr>
        <w:spacing w:line="360" w:lineRule="auto"/>
        <w:ind w:left="1567"/>
        <w:rPr>
          <w:rFonts w:ascii="Latin Modern Math"/>
          <w:sz w:val="24"/>
          <w:szCs w:val="24"/>
        </w:rPr>
      </w:pPr>
      <w:r w:rsidRPr="004D6BAD">
        <w:rPr>
          <w:rFonts w:ascii="Georgia"/>
          <w:i/>
          <w:sz w:val="24"/>
          <w:szCs w:val="24"/>
        </w:rPr>
        <w:t xml:space="preserve">F </w:t>
      </w:r>
      <w:r w:rsidRPr="004D6BAD">
        <w:rPr>
          <w:rFonts w:ascii="Latin Modern Math"/>
          <w:sz w:val="24"/>
          <w:szCs w:val="24"/>
        </w:rPr>
        <w:t>1</w:t>
      </w:r>
      <w:r w:rsidRPr="004D6BAD">
        <w:rPr>
          <w:rFonts w:ascii="Georgia"/>
          <w:i/>
          <w:sz w:val="24"/>
          <w:szCs w:val="24"/>
        </w:rPr>
        <w:t xml:space="preserve">Score </w:t>
      </w:r>
      <w:r w:rsidRPr="004D6BAD">
        <w:rPr>
          <w:rFonts w:ascii="Latin Modern Math"/>
          <w:sz w:val="24"/>
          <w:szCs w:val="24"/>
        </w:rPr>
        <w:t>=</w:t>
      </w:r>
    </w:p>
    <w:p w14:paraId="01B0F997" w14:textId="77777777" w:rsidR="00D93804" w:rsidRPr="004D6BAD" w:rsidRDefault="004F708E" w:rsidP="004D6BAD">
      <w:pPr>
        <w:spacing w:line="360" w:lineRule="auto"/>
        <w:ind w:left="2653" w:right="790"/>
        <w:jc w:val="center"/>
        <w:rPr>
          <w:rFonts w:ascii="Georgia"/>
          <w:i/>
          <w:sz w:val="24"/>
          <w:szCs w:val="24"/>
        </w:rPr>
      </w:pPr>
      <w:r>
        <w:rPr>
          <w:sz w:val="24"/>
          <w:szCs w:val="24"/>
        </w:rPr>
        <w:pict w14:anchorId="01B0F9C9">
          <v:line id="_x0000_s1031" style="position:absolute;left:0;text-align:left;z-index:-16108032;mso-position-horizontal-relative:page" from="173.85pt,7.25pt" to="250.65pt,7.25pt" strokeweight=".14042mm">
            <w10:wrap anchorx="page"/>
          </v:line>
        </w:pict>
      </w:r>
      <w:r w:rsidR="00720369" w:rsidRPr="004D6BAD">
        <w:rPr>
          <w:rFonts w:ascii="Latin Modern Math"/>
          <w:sz w:val="24"/>
          <w:szCs w:val="24"/>
        </w:rPr>
        <w:t>2</w:t>
      </w:r>
      <w:r w:rsidR="00720369" w:rsidRPr="004D6BAD">
        <w:rPr>
          <w:rFonts w:ascii="Georgia"/>
          <w:i/>
          <w:sz w:val="24"/>
          <w:szCs w:val="24"/>
        </w:rPr>
        <w:t xml:space="preserve">TP </w:t>
      </w:r>
      <w:r w:rsidR="00720369" w:rsidRPr="004D6BAD">
        <w:rPr>
          <w:rFonts w:ascii="Latin Modern Math"/>
          <w:sz w:val="24"/>
          <w:szCs w:val="24"/>
        </w:rPr>
        <w:t xml:space="preserve">+ </w:t>
      </w:r>
      <w:r w:rsidR="00720369" w:rsidRPr="004D6BAD">
        <w:rPr>
          <w:rFonts w:ascii="Georgia"/>
          <w:i/>
          <w:sz w:val="24"/>
          <w:szCs w:val="24"/>
        </w:rPr>
        <w:t xml:space="preserve">FP </w:t>
      </w:r>
      <w:r w:rsidR="00720369" w:rsidRPr="004D6BAD">
        <w:rPr>
          <w:rFonts w:ascii="Latin Modern Math"/>
          <w:sz w:val="24"/>
          <w:szCs w:val="24"/>
        </w:rPr>
        <w:t xml:space="preserve">+ </w:t>
      </w:r>
      <w:r w:rsidR="00720369" w:rsidRPr="004D6BAD">
        <w:rPr>
          <w:rFonts w:ascii="Georgia"/>
          <w:i/>
          <w:sz w:val="24"/>
          <w:szCs w:val="24"/>
        </w:rPr>
        <w:t>FN</w:t>
      </w:r>
    </w:p>
    <w:p w14:paraId="01B0F998" w14:textId="77777777" w:rsidR="00D93804" w:rsidRPr="004D6BAD" w:rsidRDefault="00720369" w:rsidP="004D6BAD">
      <w:pPr>
        <w:spacing w:line="360" w:lineRule="auto"/>
        <w:ind w:left="-18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sz w:val="24"/>
          <w:szCs w:val="24"/>
        </w:rPr>
        <w:t>(3)</w:t>
      </w:r>
    </w:p>
    <w:p w14:paraId="01B0F999" w14:textId="77777777" w:rsidR="00D93804" w:rsidRPr="004D6BAD" w:rsidRDefault="00D93804" w:rsidP="004D6BAD">
      <w:pPr>
        <w:pStyle w:val="BodyText"/>
        <w:spacing w:line="360" w:lineRule="auto"/>
        <w:ind w:left="0"/>
        <w:rPr>
          <w:sz w:val="24"/>
          <w:szCs w:val="24"/>
        </w:rPr>
      </w:pPr>
    </w:p>
    <w:p w14:paraId="01B0F99A" w14:textId="77777777" w:rsidR="00D93804" w:rsidRPr="004D6BAD" w:rsidRDefault="00D93804" w:rsidP="004D6BAD">
      <w:pPr>
        <w:pStyle w:val="BodyText"/>
        <w:spacing w:before="7" w:line="360" w:lineRule="auto"/>
        <w:ind w:left="0"/>
        <w:rPr>
          <w:sz w:val="24"/>
          <w:szCs w:val="24"/>
        </w:rPr>
      </w:pPr>
    </w:p>
    <w:p w14:paraId="01B0F99B" w14:textId="77777777" w:rsidR="00D93804" w:rsidRPr="004D6BAD" w:rsidRDefault="00720369" w:rsidP="004D6BAD">
      <w:pPr>
        <w:pStyle w:val="BodyText"/>
        <w:spacing w:line="360" w:lineRule="auto"/>
        <w:ind w:left="-18"/>
        <w:rPr>
          <w:sz w:val="24"/>
          <w:szCs w:val="24"/>
        </w:rPr>
      </w:pPr>
      <w:r w:rsidRPr="004D6BAD">
        <w:rPr>
          <w:sz w:val="24"/>
          <w:szCs w:val="24"/>
        </w:rPr>
        <w:t>(4)</w:t>
      </w:r>
    </w:p>
    <w:p w14:paraId="01B0F99C" w14:textId="77777777" w:rsidR="00D93804" w:rsidRPr="004D6BAD" w:rsidRDefault="00720369" w:rsidP="004D6BAD">
      <w:pPr>
        <w:pStyle w:val="BodyText"/>
        <w:spacing w:before="7" w:line="360" w:lineRule="auto"/>
        <w:ind w:left="0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</w:p>
    <w:p w14:paraId="01B0F99D" w14:textId="77777777" w:rsidR="00D93804" w:rsidRPr="004D6BAD" w:rsidRDefault="00D93804" w:rsidP="004D6BAD">
      <w:pPr>
        <w:spacing w:line="360" w:lineRule="auto"/>
        <w:jc w:val="both"/>
        <w:rPr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4886" w:space="40"/>
            <w:col w:w="216" w:space="39"/>
            <w:col w:w="5339"/>
          </w:cols>
        </w:sectPr>
      </w:pPr>
    </w:p>
    <w:p w14:paraId="01B0F99E" w14:textId="77777777" w:rsidR="00D93804" w:rsidRPr="004D6BAD" w:rsidRDefault="00720369" w:rsidP="004D6BAD">
      <w:pPr>
        <w:pStyle w:val="ListParagraph"/>
        <w:numPr>
          <w:ilvl w:val="0"/>
          <w:numId w:val="4"/>
        </w:numPr>
        <w:tabs>
          <w:tab w:val="left" w:pos="286"/>
        </w:tabs>
        <w:spacing w:line="360" w:lineRule="auto"/>
        <w:ind w:hanging="605"/>
        <w:jc w:val="right"/>
        <w:rPr>
          <w:sz w:val="24"/>
          <w:szCs w:val="24"/>
        </w:rPr>
      </w:pPr>
      <w:r w:rsidRPr="004D6BAD">
        <w:rPr>
          <w:b/>
          <w:spacing w:val="-4"/>
          <w:sz w:val="24"/>
          <w:szCs w:val="24"/>
        </w:rPr>
        <w:t xml:space="preserve">True   </w:t>
      </w:r>
      <w:r w:rsidRPr="004D6BAD">
        <w:rPr>
          <w:b/>
          <w:sz w:val="24"/>
          <w:szCs w:val="24"/>
        </w:rPr>
        <w:t xml:space="preserve">Negative   Rate   (TNR)  </w:t>
      </w:r>
      <w:r w:rsidRPr="004D6BAD">
        <w:rPr>
          <w:sz w:val="24"/>
          <w:szCs w:val="24"/>
        </w:rPr>
        <w:t xml:space="preserve">-  When  The  object </w:t>
      </w:r>
      <w:r w:rsidRPr="004D6BAD">
        <w:rPr>
          <w:spacing w:val="12"/>
          <w:sz w:val="24"/>
          <w:szCs w:val="24"/>
        </w:rPr>
        <w:t xml:space="preserve"> </w:t>
      </w:r>
      <w:r w:rsidRPr="004D6BAD">
        <w:rPr>
          <w:sz w:val="24"/>
          <w:szCs w:val="24"/>
        </w:rPr>
        <w:t>is</w:t>
      </w:r>
    </w:p>
    <w:p w14:paraId="01B0F99F" w14:textId="77777777" w:rsidR="00D93804" w:rsidRPr="004D6BAD" w:rsidRDefault="00720369" w:rsidP="004D6BAD">
      <w:pPr>
        <w:pStyle w:val="BodyText"/>
        <w:spacing w:before="9" w:line="360" w:lineRule="auto"/>
        <w:ind w:left="0" w:right="55"/>
        <w:jc w:val="right"/>
        <w:rPr>
          <w:sz w:val="24"/>
          <w:szCs w:val="24"/>
        </w:rPr>
      </w:pPr>
      <w:r w:rsidRPr="004D6BAD">
        <w:rPr>
          <w:sz w:val="24"/>
          <w:szCs w:val="24"/>
        </w:rPr>
        <w:t>actually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false,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how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often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does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the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classifier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predict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no?</w:t>
      </w:r>
    </w:p>
    <w:p w14:paraId="01B0F9A0" w14:textId="77777777" w:rsidR="00D93804" w:rsidRPr="004D6BAD" w:rsidRDefault="00720369" w:rsidP="004D6BAD">
      <w:pPr>
        <w:spacing w:before="27" w:line="360" w:lineRule="auto"/>
        <w:ind w:left="1441" w:right="155"/>
        <w:jc w:val="center"/>
        <w:rPr>
          <w:rFonts w:ascii="Georgia"/>
          <w:i/>
          <w:sz w:val="24"/>
          <w:szCs w:val="24"/>
        </w:rPr>
      </w:pPr>
      <w:r w:rsidRPr="004D6BAD">
        <w:rPr>
          <w:rFonts w:ascii="Georgia"/>
          <w:i/>
          <w:sz w:val="24"/>
          <w:szCs w:val="24"/>
        </w:rPr>
        <w:t>TN</w:t>
      </w:r>
    </w:p>
    <w:p w14:paraId="01B0F9A1" w14:textId="77777777" w:rsidR="00D93804" w:rsidRPr="004D6BAD" w:rsidRDefault="00720369" w:rsidP="004D6BAD">
      <w:pPr>
        <w:tabs>
          <w:tab w:val="left" w:pos="4908"/>
        </w:tabs>
        <w:spacing w:line="360" w:lineRule="auto"/>
        <w:ind w:left="2035"/>
        <w:rPr>
          <w:sz w:val="24"/>
          <w:szCs w:val="24"/>
        </w:rPr>
      </w:pPr>
      <w:r w:rsidRPr="004D6BAD">
        <w:rPr>
          <w:rFonts w:ascii="Georgia"/>
          <w:i/>
          <w:spacing w:val="16"/>
          <w:sz w:val="24"/>
          <w:szCs w:val="24"/>
        </w:rPr>
        <w:t>TNR</w:t>
      </w:r>
      <w:r w:rsidRPr="004D6BAD">
        <w:rPr>
          <w:rFonts w:ascii="Georgia"/>
          <w:i/>
          <w:spacing w:val="8"/>
          <w:sz w:val="24"/>
          <w:szCs w:val="24"/>
        </w:rPr>
        <w:t xml:space="preserve"> </w:t>
      </w:r>
      <w:r w:rsidRPr="004D6BAD">
        <w:rPr>
          <w:rFonts w:ascii="Latin Modern Math"/>
          <w:sz w:val="24"/>
          <w:szCs w:val="24"/>
        </w:rPr>
        <w:t>=</w:t>
      </w:r>
      <w:r w:rsidRPr="004D6BAD">
        <w:rPr>
          <w:rFonts w:ascii="Latin Modern Math"/>
          <w:sz w:val="24"/>
          <w:szCs w:val="24"/>
        </w:rPr>
        <w:tab/>
      </w:r>
      <w:r w:rsidRPr="004D6BAD">
        <w:rPr>
          <w:sz w:val="24"/>
          <w:szCs w:val="24"/>
        </w:rPr>
        <w:t>(5)</w:t>
      </w:r>
    </w:p>
    <w:p w14:paraId="01B0F9A2" w14:textId="77777777" w:rsidR="002351AC" w:rsidRPr="004D6BAD" w:rsidRDefault="004F708E" w:rsidP="004D6BAD">
      <w:pPr>
        <w:spacing w:line="360" w:lineRule="auto"/>
        <w:ind w:left="1441" w:right="161"/>
        <w:jc w:val="center"/>
        <w:rPr>
          <w:rFonts w:ascii="Georgia"/>
          <w:i/>
          <w:sz w:val="24"/>
          <w:szCs w:val="24"/>
        </w:rPr>
      </w:pPr>
      <w:r>
        <w:rPr>
          <w:sz w:val="24"/>
          <w:szCs w:val="24"/>
        </w:rPr>
        <w:pict w14:anchorId="01B0F9CA">
          <v:line id="_x0000_s1030" style="position:absolute;left:0;text-align:left;z-index:-16107520;mso-position-horizontal-relative:page" from="183.2pt,7.25pt" to="227.25pt,7.25pt" strokeweight=".14042mm">
            <w10:wrap anchorx="page"/>
          </v:line>
        </w:pict>
      </w:r>
      <w:r w:rsidR="00720369" w:rsidRPr="004D6BAD">
        <w:rPr>
          <w:rFonts w:ascii="Georgia"/>
          <w:i/>
          <w:sz w:val="24"/>
          <w:szCs w:val="24"/>
        </w:rPr>
        <w:t xml:space="preserve">TN </w:t>
      </w:r>
      <w:r w:rsidR="00720369" w:rsidRPr="004D6BAD">
        <w:rPr>
          <w:rFonts w:ascii="Latin Modern Math"/>
          <w:sz w:val="24"/>
          <w:szCs w:val="24"/>
        </w:rPr>
        <w:t xml:space="preserve">+ </w:t>
      </w:r>
      <w:r w:rsidR="00720369" w:rsidRPr="004D6BAD">
        <w:rPr>
          <w:rFonts w:ascii="Georgia"/>
          <w:i/>
          <w:sz w:val="24"/>
          <w:szCs w:val="24"/>
        </w:rPr>
        <w:t>FP</w:t>
      </w:r>
    </w:p>
    <w:p w14:paraId="01B0F9A3" w14:textId="77777777" w:rsidR="00D93804" w:rsidRPr="004D6BAD" w:rsidRDefault="00720369" w:rsidP="004D6BAD">
      <w:pPr>
        <w:spacing w:before="150" w:line="360" w:lineRule="auto"/>
        <w:ind w:left="1746" w:right="1746"/>
        <w:jc w:val="center"/>
        <w:rPr>
          <w:sz w:val="24"/>
          <w:szCs w:val="24"/>
        </w:rPr>
      </w:pPr>
      <w:bookmarkStart w:id="56" w:name="Research_Methodology"/>
      <w:bookmarkStart w:id="57" w:name="References"/>
      <w:bookmarkEnd w:id="56"/>
      <w:bookmarkEnd w:id="57"/>
      <w:r w:rsidRPr="004D6BAD">
        <w:rPr>
          <w:sz w:val="24"/>
          <w:szCs w:val="24"/>
        </w:rPr>
        <w:t>REFERENCES</w:t>
      </w:r>
    </w:p>
    <w:p w14:paraId="01B0F9A4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118" w:line="360" w:lineRule="auto"/>
        <w:ind w:right="117"/>
        <w:jc w:val="both"/>
        <w:rPr>
          <w:sz w:val="24"/>
          <w:szCs w:val="24"/>
        </w:rPr>
      </w:pPr>
      <w:bookmarkStart w:id="58" w:name="_bookmark11"/>
      <w:bookmarkEnd w:id="58"/>
      <w:r w:rsidRPr="004D6BAD">
        <w:rPr>
          <w:sz w:val="24"/>
          <w:szCs w:val="24"/>
        </w:rPr>
        <w:t xml:space="preserve">O. O. on Health Systems and M. Policies, “Country health profile 2019, state of health in the </w:t>
      </w:r>
      <w:proofErr w:type="spellStart"/>
      <w:r w:rsidRPr="004D6BAD">
        <w:rPr>
          <w:sz w:val="24"/>
          <w:szCs w:val="24"/>
        </w:rPr>
        <w:t>eu</w:t>
      </w:r>
      <w:proofErr w:type="spellEnd"/>
      <w:r w:rsidRPr="004D6BAD">
        <w:rPr>
          <w:sz w:val="24"/>
          <w:szCs w:val="24"/>
        </w:rPr>
        <w:t xml:space="preserve">, </w:t>
      </w:r>
      <w:proofErr w:type="spellStart"/>
      <w:r w:rsidRPr="004D6BAD">
        <w:rPr>
          <w:sz w:val="24"/>
          <w:szCs w:val="24"/>
        </w:rPr>
        <w:t>oecd</w:t>
      </w:r>
      <w:proofErr w:type="spellEnd"/>
      <w:r w:rsidRPr="004D6BAD">
        <w:rPr>
          <w:sz w:val="24"/>
          <w:szCs w:val="24"/>
        </w:rPr>
        <w:t xml:space="preserve"> publishing, </w:t>
      </w:r>
      <w:proofErr w:type="spellStart"/>
      <w:r w:rsidRPr="004D6BAD">
        <w:rPr>
          <w:sz w:val="24"/>
          <w:szCs w:val="24"/>
        </w:rPr>
        <w:t>paris</w:t>
      </w:r>
      <w:proofErr w:type="spellEnd"/>
      <w:r w:rsidRPr="004D6BAD">
        <w:rPr>
          <w:sz w:val="24"/>
          <w:szCs w:val="24"/>
        </w:rPr>
        <w:t>/</w:t>
      </w:r>
      <w:proofErr w:type="spellStart"/>
      <w:r w:rsidRPr="004D6BAD">
        <w:rPr>
          <w:sz w:val="24"/>
          <w:szCs w:val="24"/>
        </w:rPr>
        <w:t>european</w:t>
      </w:r>
      <w:proofErr w:type="spellEnd"/>
      <w:r w:rsidRPr="004D6BAD">
        <w:rPr>
          <w:sz w:val="24"/>
          <w:szCs w:val="24"/>
        </w:rPr>
        <w:t xml:space="preserve"> observatory </w:t>
      </w:r>
      <w:r w:rsidRPr="004D6BAD">
        <w:rPr>
          <w:spacing w:val="-8"/>
          <w:sz w:val="24"/>
          <w:szCs w:val="24"/>
        </w:rPr>
        <w:t xml:space="preserve">on </w:t>
      </w:r>
      <w:proofErr w:type="spellStart"/>
      <w:r w:rsidRPr="004D6BAD">
        <w:rPr>
          <w:sz w:val="24"/>
          <w:szCs w:val="24"/>
        </w:rPr>
        <w:t>healthsystems</w:t>
      </w:r>
      <w:proofErr w:type="spellEnd"/>
      <w:r w:rsidRPr="004D6BAD">
        <w:rPr>
          <w:sz w:val="24"/>
          <w:szCs w:val="24"/>
        </w:rPr>
        <w:t xml:space="preserve"> and policies, brussels.”</w:t>
      </w:r>
      <w:r w:rsidRPr="004D6BAD">
        <w:rPr>
          <w:spacing w:val="17"/>
          <w:sz w:val="24"/>
          <w:szCs w:val="24"/>
        </w:rPr>
        <w:t xml:space="preserve"> </w:t>
      </w:r>
      <w:r w:rsidRPr="004D6BAD">
        <w:rPr>
          <w:sz w:val="24"/>
          <w:szCs w:val="24"/>
        </w:rPr>
        <w:t>2019.</w:t>
      </w:r>
    </w:p>
    <w:p w14:paraId="01B0F9A5" w14:textId="77777777" w:rsidR="00D93804" w:rsidRPr="004D6BAD" w:rsidRDefault="00D93804" w:rsidP="004D6BAD">
      <w:pPr>
        <w:spacing w:line="360" w:lineRule="auto"/>
        <w:jc w:val="both"/>
        <w:rPr>
          <w:sz w:val="24"/>
          <w:szCs w:val="24"/>
        </w:rPr>
        <w:sectPr w:rsidR="00D93804" w:rsidRPr="004D6BAD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01B0F9A6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73" w:line="360" w:lineRule="auto"/>
        <w:jc w:val="both"/>
        <w:rPr>
          <w:sz w:val="24"/>
          <w:szCs w:val="24"/>
        </w:rPr>
      </w:pPr>
      <w:bookmarkStart w:id="59" w:name="_bookmark12"/>
      <w:bookmarkEnd w:id="59"/>
      <w:r w:rsidRPr="004D6BAD">
        <w:rPr>
          <w:spacing w:val="-6"/>
          <w:sz w:val="24"/>
          <w:szCs w:val="24"/>
        </w:rPr>
        <w:lastRenderedPageBreak/>
        <w:t xml:space="preserve">T. </w:t>
      </w:r>
      <w:proofErr w:type="spellStart"/>
      <w:r w:rsidRPr="004D6BAD">
        <w:rPr>
          <w:sz w:val="24"/>
          <w:szCs w:val="24"/>
        </w:rPr>
        <w:t>Ege</w:t>
      </w:r>
      <w:proofErr w:type="spellEnd"/>
      <w:r w:rsidRPr="004D6BAD">
        <w:rPr>
          <w:sz w:val="24"/>
          <w:szCs w:val="24"/>
        </w:rPr>
        <w:t xml:space="preserve"> and K. </w:t>
      </w:r>
      <w:r w:rsidRPr="004D6BAD">
        <w:rPr>
          <w:spacing w:val="-3"/>
          <w:sz w:val="24"/>
          <w:szCs w:val="24"/>
        </w:rPr>
        <w:t xml:space="preserve">Yanai, </w:t>
      </w:r>
      <w:r w:rsidRPr="004D6BAD">
        <w:rPr>
          <w:sz w:val="24"/>
          <w:szCs w:val="24"/>
        </w:rPr>
        <w:t xml:space="preserve">“Estimating food calories for multiple-dish </w:t>
      </w:r>
      <w:r w:rsidRPr="004D6BAD">
        <w:rPr>
          <w:spacing w:val="-3"/>
          <w:sz w:val="24"/>
          <w:szCs w:val="24"/>
        </w:rPr>
        <w:t xml:space="preserve">food </w:t>
      </w:r>
      <w:r w:rsidRPr="004D6BAD">
        <w:rPr>
          <w:sz w:val="24"/>
          <w:szCs w:val="24"/>
        </w:rPr>
        <w:t xml:space="preserve">photos,” in </w:t>
      </w:r>
      <w:r w:rsidRPr="004D6BAD">
        <w:rPr>
          <w:i/>
          <w:sz w:val="24"/>
          <w:szCs w:val="24"/>
        </w:rPr>
        <w:t>2017 4th IAPR Asian Conference on Pattern Recognition</w:t>
      </w:r>
      <w:bookmarkStart w:id="60" w:name="_bookmark13"/>
      <w:bookmarkEnd w:id="60"/>
      <w:r w:rsidRPr="004D6BAD">
        <w:rPr>
          <w:i/>
          <w:sz w:val="24"/>
          <w:szCs w:val="24"/>
        </w:rPr>
        <w:t xml:space="preserve"> (ACPR)</w:t>
      </w:r>
      <w:r w:rsidRPr="004D6BAD">
        <w:rPr>
          <w:sz w:val="24"/>
          <w:szCs w:val="24"/>
        </w:rPr>
        <w:t>, 2017, pp.</w:t>
      </w:r>
      <w:r w:rsidRPr="004D6BAD">
        <w:rPr>
          <w:spacing w:val="4"/>
          <w:sz w:val="24"/>
          <w:szCs w:val="24"/>
        </w:rPr>
        <w:t xml:space="preserve"> </w:t>
      </w:r>
      <w:r w:rsidRPr="004D6BAD">
        <w:rPr>
          <w:sz w:val="24"/>
          <w:szCs w:val="24"/>
        </w:rPr>
        <w:t>646–651.</w:t>
      </w:r>
    </w:p>
    <w:p w14:paraId="01B0F9A7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jc w:val="both"/>
        <w:rPr>
          <w:sz w:val="24"/>
          <w:szCs w:val="24"/>
        </w:rPr>
      </w:pPr>
      <w:r w:rsidRPr="004D6BAD">
        <w:rPr>
          <w:spacing w:val="-11"/>
          <w:sz w:val="24"/>
          <w:szCs w:val="24"/>
        </w:rPr>
        <w:t xml:space="preserve">Y. </w:t>
      </w:r>
      <w:r w:rsidRPr="004D6BAD">
        <w:rPr>
          <w:sz w:val="24"/>
          <w:szCs w:val="24"/>
        </w:rPr>
        <w:t xml:space="preserve">Matsuda, H. </w:t>
      </w:r>
      <w:proofErr w:type="spellStart"/>
      <w:r w:rsidRPr="004D6BAD">
        <w:rPr>
          <w:sz w:val="24"/>
          <w:szCs w:val="24"/>
        </w:rPr>
        <w:t>Hoashi</w:t>
      </w:r>
      <w:proofErr w:type="spellEnd"/>
      <w:r w:rsidRPr="004D6BAD">
        <w:rPr>
          <w:sz w:val="24"/>
          <w:szCs w:val="24"/>
        </w:rPr>
        <w:t xml:space="preserve">, and K. </w:t>
      </w:r>
      <w:r w:rsidRPr="004D6BAD">
        <w:rPr>
          <w:spacing w:val="-3"/>
          <w:sz w:val="24"/>
          <w:szCs w:val="24"/>
        </w:rPr>
        <w:t xml:space="preserve">Yanai, </w:t>
      </w:r>
      <w:r w:rsidRPr="004D6BAD">
        <w:rPr>
          <w:sz w:val="24"/>
          <w:szCs w:val="24"/>
        </w:rPr>
        <w:t xml:space="preserve">“Recognition of multiple-food images by detecting candidate regions,” in </w:t>
      </w:r>
      <w:r w:rsidRPr="004D6BAD">
        <w:rPr>
          <w:i/>
          <w:sz w:val="24"/>
          <w:szCs w:val="24"/>
        </w:rPr>
        <w:t>Proc. of IEEE International</w:t>
      </w:r>
      <w:bookmarkStart w:id="61" w:name="_bookmark14"/>
      <w:bookmarkEnd w:id="61"/>
      <w:r w:rsidRPr="004D6BAD">
        <w:rPr>
          <w:i/>
          <w:sz w:val="24"/>
          <w:szCs w:val="24"/>
        </w:rPr>
        <w:t xml:space="preserve"> Conference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on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Multimedia</w:t>
      </w:r>
      <w:r w:rsidRPr="004D6BAD">
        <w:rPr>
          <w:i/>
          <w:spacing w:val="1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and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Expo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(ICME)</w:t>
      </w:r>
      <w:r w:rsidRPr="004D6BAD">
        <w:rPr>
          <w:sz w:val="24"/>
          <w:szCs w:val="24"/>
        </w:rPr>
        <w:t>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2012.</w:t>
      </w:r>
    </w:p>
    <w:p w14:paraId="01B0F9A8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6" w:line="360" w:lineRule="auto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U. </w:t>
      </w:r>
      <w:proofErr w:type="spellStart"/>
      <w:r w:rsidRPr="004D6BAD">
        <w:rPr>
          <w:spacing w:val="-3"/>
          <w:sz w:val="24"/>
          <w:szCs w:val="24"/>
        </w:rPr>
        <w:t>Tiankaew</w:t>
      </w:r>
      <w:proofErr w:type="spellEnd"/>
      <w:r w:rsidRPr="004D6BAD">
        <w:rPr>
          <w:spacing w:val="-3"/>
          <w:sz w:val="24"/>
          <w:szCs w:val="24"/>
        </w:rPr>
        <w:t xml:space="preserve">, </w:t>
      </w:r>
      <w:r w:rsidRPr="004D6BAD">
        <w:rPr>
          <w:spacing w:val="-9"/>
          <w:sz w:val="24"/>
          <w:szCs w:val="24"/>
        </w:rPr>
        <w:t xml:space="preserve">P. </w:t>
      </w:r>
      <w:proofErr w:type="spellStart"/>
      <w:r w:rsidRPr="004D6BAD">
        <w:rPr>
          <w:sz w:val="24"/>
          <w:szCs w:val="24"/>
        </w:rPr>
        <w:t>Chunpongthong</w:t>
      </w:r>
      <w:proofErr w:type="spellEnd"/>
      <w:r w:rsidRPr="004D6BAD">
        <w:rPr>
          <w:sz w:val="24"/>
          <w:szCs w:val="24"/>
        </w:rPr>
        <w:t xml:space="preserve">, and </w:t>
      </w:r>
      <w:r w:rsidRPr="004D6BAD">
        <w:rPr>
          <w:spacing w:val="-11"/>
          <w:sz w:val="24"/>
          <w:szCs w:val="24"/>
        </w:rPr>
        <w:t xml:space="preserve">V. </w:t>
      </w:r>
      <w:proofErr w:type="spellStart"/>
      <w:r w:rsidRPr="004D6BAD">
        <w:rPr>
          <w:sz w:val="24"/>
          <w:szCs w:val="24"/>
        </w:rPr>
        <w:t>Mettanant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7"/>
          <w:sz w:val="24"/>
          <w:szCs w:val="24"/>
        </w:rPr>
        <w:t xml:space="preserve">“A </w:t>
      </w:r>
      <w:r w:rsidRPr="004D6BAD">
        <w:rPr>
          <w:sz w:val="24"/>
          <w:szCs w:val="24"/>
        </w:rPr>
        <w:t xml:space="preserve">food </w:t>
      </w:r>
      <w:proofErr w:type="spellStart"/>
      <w:r w:rsidRPr="004D6BAD">
        <w:rPr>
          <w:sz w:val="24"/>
          <w:szCs w:val="24"/>
        </w:rPr>
        <w:t>photogra</w:t>
      </w:r>
      <w:proofErr w:type="spellEnd"/>
      <w:r w:rsidRPr="004D6BAD">
        <w:rPr>
          <w:sz w:val="24"/>
          <w:szCs w:val="24"/>
        </w:rPr>
        <w:t xml:space="preserve">- </w:t>
      </w:r>
      <w:proofErr w:type="spellStart"/>
      <w:r w:rsidRPr="004D6BAD">
        <w:rPr>
          <w:sz w:val="24"/>
          <w:szCs w:val="24"/>
        </w:rPr>
        <w:t>phy</w:t>
      </w:r>
      <w:proofErr w:type="spellEnd"/>
      <w:r w:rsidRPr="004D6BAD">
        <w:rPr>
          <w:sz w:val="24"/>
          <w:szCs w:val="24"/>
        </w:rPr>
        <w:t xml:space="preserve"> app with image recognition for </w:t>
      </w:r>
      <w:proofErr w:type="spellStart"/>
      <w:r w:rsidRPr="004D6BAD">
        <w:rPr>
          <w:sz w:val="24"/>
          <w:szCs w:val="24"/>
        </w:rPr>
        <w:t>thai</w:t>
      </w:r>
      <w:proofErr w:type="spellEnd"/>
      <w:r w:rsidRPr="004D6BAD">
        <w:rPr>
          <w:sz w:val="24"/>
          <w:szCs w:val="24"/>
        </w:rPr>
        <w:t xml:space="preserve"> food,” in </w:t>
      </w:r>
      <w:r w:rsidRPr="004D6BAD">
        <w:rPr>
          <w:i/>
          <w:sz w:val="24"/>
          <w:szCs w:val="24"/>
        </w:rPr>
        <w:t>2018 Seventh ICT</w:t>
      </w:r>
      <w:bookmarkStart w:id="62" w:name="_bookmark15"/>
      <w:bookmarkEnd w:id="62"/>
      <w:r w:rsidRPr="004D6BAD">
        <w:rPr>
          <w:i/>
          <w:sz w:val="24"/>
          <w:szCs w:val="24"/>
        </w:rPr>
        <w:t xml:space="preserve"> International</w:t>
      </w:r>
      <w:r w:rsidRPr="004D6BAD">
        <w:rPr>
          <w:i/>
          <w:spacing w:val="10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Student</w:t>
      </w:r>
      <w:r w:rsidRPr="004D6BAD">
        <w:rPr>
          <w:i/>
          <w:spacing w:val="11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Project</w:t>
      </w:r>
      <w:r w:rsidRPr="004D6BAD">
        <w:rPr>
          <w:i/>
          <w:spacing w:val="11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Conference</w:t>
      </w:r>
      <w:r w:rsidRPr="004D6BAD">
        <w:rPr>
          <w:i/>
          <w:spacing w:val="10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(ICT-ISPC)</w:t>
      </w:r>
      <w:r w:rsidRPr="004D6BAD">
        <w:rPr>
          <w:sz w:val="24"/>
          <w:szCs w:val="24"/>
        </w:rPr>
        <w:t>,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2018,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1"/>
          <w:sz w:val="24"/>
          <w:szCs w:val="24"/>
        </w:rPr>
        <w:t xml:space="preserve"> </w:t>
      </w:r>
      <w:r w:rsidRPr="004D6BAD">
        <w:rPr>
          <w:sz w:val="24"/>
          <w:szCs w:val="24"/>
        </w:rPr>
        <w:t>1–6.</w:t>
      </w:r>
    </w:p>
    <w:p w14:paraId="01B0F9A9" w14:textId="77777777" w:rsidR="00D93804" w:rsidRPr="004D6BAD" w:rsidRDefault="004F708E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 w14:anchorId="01B0F9CB">
          <v:line id="_x0000_s1026" style="position:absolute;left:0;text-align:left;z-index:-16104448;mso-position-horizontal-relative:page" from="271.4pt,17.3pt" to="275.4pt,17.3pt" strokeweight=".17569mm">
            <w10:wrap anchorx="page"/>
          </v:line>
        </w:pict>
      </w:r>
      <w:r w:rsidR="00720369" w:rsidRPr="004D6BAD">
        <w:rPr>
          <w:spacing w:val="-8"/>
          <w:sz w:val="24"/>
          <w:szCs w:val="24"/>
        </w:rPr>
        <w:t xml:space="preserve">W. </w:t>
      </w:r>
      <w:r w:rsidR="00720369" w:rsidRPr="004D6BAD">
        <w:rPr>
          <w:sz w:val="24"/>
          <w:szCs w:val="24"/>
        </w:rPr>
        <w:t>Abdulla, “Mask r-</w:t>
      </w:r>
      <w:proofErr w:type="spellStart"/>
      <w:r w:rsidR="00720369" w:rsidRPr="004D6BAD">
        <w:rPr>
          <w:sz w:val="24"/>
          <w:szCs w:val="24"/>
        </w:rPr>
        <w:t>cnn</w:t>
      </w:r>
      <w:proofErr w:type="spellEnd"/>
      <w:r w:rsidR="00720369" w:rsidRPr="004D6BAD">
        <w:rPr>
          <w:sz w:val="24"/>
          <w:szCs w:val="24"/>
        </w:rPr>
        <w:t xml:space="preserve"> for object detection and instance segmentation on </w:t>
      </w:r>
      <w:proofErr w:type="spellStart"/>
      <w:r w:rsidR="00720369" w:rsidRPr="004D6BAD">
        <w:rPr>
          <w:sz w:val="24"/>
          <w:szCs w:val="24"/>
        </w:rPr>
        <w:t>keras</w:t>
      </w:r>
      <w:proofErr w:type="spellEnd"/>
      <w:r w:rsidR="00720369" w:rsidRPr="004D6BAD">
        <w:rPr>
          <w:sz w:val="24"/>
          <w:szCs w:val="24"/>
        </w:rPr>
        <w:t xml:space="preserve"> and </w:t>
      </w:r>
      <w:proofErr w:type="spellStart"/>
      <w:r w:rsidR="00720369" w:rsidRPr="004D6BAD">
        <w:rPr>
          <w:spacing w:val="-3"/>
          <w:sz w:val="24"/>
          <w:szCs w:val="24"/>
        </w:rPr>
        <w:t>tensorflow</w:t>
      </w:r>
      <w:proofErr w:type="spellEnd"/>
      <w:r w:rsidR="00720369" w:rsidRPr="004D6BAD">
        <w:rPr>
          <w:spacing w:val="-3"/>
          <w:sz w:val="24"/>
          <w:szCs w:val="24"/>
        </w:rPr>
        <w:t xml:space="preserve">,” </w:t>
      </w:r>
      <w:hyperlink r:id="rId10">
        <w:r w:rsidR="00720369" w:rsidRPr="004D6BAD">
          <w:rPr>
            <w:sz w:val="24"/>
            <w:szCs w:val="24"/>
          </w:rPr>
          <w:t>https://github.com/matterport/Mask RCNN,</w:t>
        </w:r>
      </w:hyperlink>
      <w:bookmarkStart w:id="63" w:name="_bookmark16"/>
      <w:bookmarkEnd w:id="63"/>
      <w:r w:rsidR="00720369" w:rsidRPr="004D6BAD">
        <w:rPr>
          <w:sz w:val="24"/>
          <w:szCs w:val="24"/>
        </w:rPr>
        <w:t xml:space="preserve"> 2017.</w:t>
      </w:r>
    </w:p>
    <w:p w14:paraId="01B0F9AA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6" w:line="360" w:lineRule="auto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K. He, G. </w:t>
      </w:r>
      <w:proofErr w:type="spellStart"/>
      <w:r w:rsidRPr="004D6BAD">
        <w:rPr>
          <w:sz w:val="24"/>
          <w:szCs w:val="24"/>
        </w:rPr>
        <w:t>Gkioxari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9"/>
          <w:sz w:val="24"/>
          <w:szCs w:val="24"/>
        </w:rPr>
        <w:t xml:space="preserve">P. </w:t>
      </w:r>
      <w:r w:rsidRPr="004D6BAD">
        <w:rPr>
          <w:sz w:val="24"/>
          <w:szCs w:val="24"/>
        </w:rPr>
        <w:t xml:space="preserve">Dollar, and R. </w:t>
      </w:r>
      <w:proofErr w:type="spellStart"/>
      <w:r w:rsidRPr="004D6BAD">
        <w:rPr>
          <w:sz w:val="24"/>
          <w:szCs w:val="24"/>
        </w:rPr>
        <w:t>Girshick</w:t>
      </w:r>
      <w:proofErr w:type="spellEnd"/>
      <w:r w:rsidRPr="004D6BAD">
        <w:rPr>
          <w:sz w:val="24"/>
          <w:szCs w:val="24"/>
        </w:rPr>
        <w:t xml:space="preserve">, “Mask </w:t>
      </w:r>
      <w:r w:rsidRPr="004D6BAD">
        <w:rPr>
          <w:spacing w:val="-3"/>
          <w:sz w:val="24"/>
          <w:szCs w:val="24"/>
        </w:rPr>
        <w:t>r-</w:t>
      </w:r>
      <w:proofErr w:type="spellStart"/>
      <w:r w:rsidRPr="004D6BAD">
        <w:rPr>
          <w:spacing w:val="-3"/>
          <w:sz w:val="24"/>
          <w:szCs w:val="24"/>
        </w:rPr>
        <w:t>cnn</w:t>
      </w:r>
      <w:proofErr w:type="spellEnd"/>
      <w:r w:rsidRPr="004D6BAD">
        <w:rPr>
          <w:spacing w:val="-3"/>
          <w:sz w:val="24"/>
          <w:szCs w:val="24"/>
        </w:rPr>
        <w:t xml:space="preserve">,” </w:t>
      </w:r>
      <w:r w:rsidRPr="004D6BAD">
        <w:rPr>
          <w:i/>
          <w:spacing w:val="-3"/>
          <w:sz w:val="24"/>
          <w:szCs w:val="24"/>
        </w:rPr>
        <w:t xml:space="preserve">IEEE </w:t>
      </w:r>
      <w:r w:rsidRPr="004D6BAD">
        <w:rPr>
          <w:i/>
          <w:sz w:val="24"/>
          <w:szCs w:val="24"/>
        </w:rPr>
        <w:t>Transactions on Pattern Analysis &amp;  Machine  Intelligence</w:t>
      </w:r>
      <w:r w:rsidRPr="004D6BAD">
        <w:rPr>
          <w:sz w:val="24"/>
          <w:szCs w:val="24"/>
        </w:rPr>
        <w:t xml:space="preserve">,  vol.  </w:t>
      </w:r>
      <w:r w:rsidRPr="004D6BAD">
        <w:rPr>
          <w:spacing w:val="-4"/>
          <w:sz w:val="24"/>
          <w:szCs w:val="24"/>
        </w:rPr>
        <w:t xml:space="preserve">42, </w:t>
      </w:r>
      <w:bookmarkStart w:id="64" w:name="_bookmark17"/>
      <w:bookmarkEnd w:id="64"/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no.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02,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386–397,</w:t>
      </w:r>
      <w:r w:rsidRPr="004D6BAD">
        <w:rPr>
          <w:spacing w:val="15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feb</w:t>
      </w:r>
      <w:proofErr w:type="spellEnd"/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2020.</w:t>
      </w:r>
    </w:p>
    <w:p w14:paraId="01B0F9AB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M.-L. Chiang, C.-A. </w:t>
      </w:r>
      <w:r w:rsidRPr="004D6BAD">
        <w:rPr>
          <w:spacing w:val="-3"/>
          <w:sz w:val="24"/>
          <w:szCs w:val="24"/>
        </w:rPr>
        <w:t xml:space="preserve">Wu, </w:t>
      </w:r>
      <w:r w:rsidRPr="004D6BAD">
        <w:rPr>
          <w:sz w:val="24"/>
          <w:szCs w:val="24"/>
        </w:rPr>
        <w:t xml:space="preserve">J.-K. Feng, </w:t>
      </w:r>
      <w:r w:rsidRPr="004D6BAD">
        <w:rPr>
          <w:spacing w:val="-5"/>
          <w:sz w:val="24"/>
          <w:szCs w:val="24"/>
        </w:rPr>
        <w:t xml:space="preserve">C.-Y. </w:t>
      </w:r>
      <w:r w:rsidRPr="004D6BAD">
        <w:rPr>
          <w:sz w:val="24"/>
          <w:szCs w:val="24"/>
        </w:rPr>
        <w:t xml:space="preserve">Fang, and </w:t>
      </w:r>
      <w:r w:rsidRPr="004D6BAD">
        <w:rPr>
          <w:spacing w:val="-3"/>
          <w:sz w:val="24"/>
          <w:szCs w:val="24"/>
        </w:rPr>
        <w:t xml:space="preserve">S.-W. </w:t>
      </w:r>
      <w:r w:rsidRPr="004D6BAD">
        <w:rPr>
          <w:sz w:val="24"/>
          <w:szCs w:val="24"/>
        </w:rPr>
        <w:t xml:space="preserve">Chen, “Food calorie and nutrition analysis system based on mask </w:t>
      </w:r>
      <w:r w:rsidRPr="004D6BAD">
        <w:rPr>
          <w:spacing w:val="-3"/>
          <w:sz w:val="24"/>
          <w:szCs w:val="24"/>
        </w:rPr>
        <w:t>r-</w:t>
      </w:r>
      <w:proofErr w:type="spellStart"/>
      <w:r w:rsidRPr="004D6BAD">
        <w:rPr>
          <w:spacing w:val="-3"/>
          <w:sz w:val="24"/>
          <w:szCs w:val="24"/>
        </w:rPr>
        <w:t>cnn</w:t>
      </w:r>
      <w:proofErr w:type="spellEnd"/>
      <w:r w:rsidRPr="004D6BAD">
        <w:rPr>
          <w:spacing w:val="-3"/>
          <w:sz w:val="24"/>
          <w:szCs w:val="24"/>
        </w:rPr>
        <w:t xml:space="preserve">,” </w:t>
      </w:r>
      <w:r w:rsidRPr="004D6BAD">
        <w:rPr>
          <w:sz w:val="24"/>
          <w:szCs w:val="24"/>
        </w:rPr>
        <w:t xml:space="preserve">in </w:t>
      </w:r>
      <w:r w:rsidRPr="004D6BAD">
        <w:rPr>
          <w:i/>
          <w:spacing w:val="-4"/>
          <w:sz w:val="24"/>
          <w:szCs w:val="24"/>
        </w:rPr>
        <w:t xml:space="preserve">2019 </w:t>
      </w:r>
      <w:r w:rsidRPr="004D6BAD">
        <w:rPr>
          <w:i/>
          <w:sz w:val="24"/>
          <w:szCs w:val="24"/>
        </w:rPr>
        <w:t>IEEE 5th International Conference on Computer and Communications</w:t>
      </w:r>
      <w:bookmarkStart w:id="65" w:name="_bookmark18"/>
      <w:bookmarkEnd w:id="65"/>
      <w:r w:rsidRPr="004D6BAD">
        <w:rPr>
          <w:i/>
          <w:sz w:val="24"/>
          <w:szCs w:val="24"/>
        </w:rPr>
        <w:t xml:space="preserve"> (ICCC)</w:t>
      </w:r>
      <w:r w:rsidRPr="004D6BAD">
        <w:rPr>
          <w:sz w:val="24"/>
          <w:szCs w:val="24"/>
        </w:rPr>
        <w:t>, 2019, pp.</w:t>
      </w:r>
      <w:r w:rsidRPr="004D6BAD">
        <w:rPr>
          <w:spacing w:val="4"/>
          <w:sz w:val="24"/>
          <w:szCs w:val="24"/>
        </w:rPr>
        <w:t xml:space="preserve"> </w:t>
      </w:r>
      <w:r w:rsidRPr="004D6BAD">
        <w:rPr>
          <w:sz w:val="24"/>
          <w:szCs w:val="24"/>
        </w:rPr>
        <w:t>1721–1728.</w:t>
      </w:r>
    </w:p>
    <w:p w14:paraId="01B0F9AC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6" w:line="360" w:lineRule="auto"/>
        <w:jc w:val="both"/>
        <w:rPr>
          <w:sz w:val="24"/>
          <w:szCs w:val="24"/>
        </w:rPr>
      </w:pPr>
      <w:r w:rsidRPr="004D6BAD">
        <w:rPr>
          <w:spacing w:val="-6"/>
          <w:sz w:val="24"/>
          <w:szCs w:val="24"/>
        </w:rPr>
        <w:t xml:space="preserve">T. </w:t>
      </w:r>
      <w:proofErr w:type="spellStart"/>
      <w:r w:rsidRPr="004D6BAD">
        <w:rPr>
          <w:sz w:val="24"/>
          <w:szCs w:val="24"/>
        </w:rPr>
        <w:t>Ege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11"/>
          <w:sz w:val="24"/>
          <w:szCs w:val="24"/>
        </w:rPr>
        <w:t xml:space="preserve">Y. </w:t>
      </w:r>
      <w:r w:rsidRPr="004D6BAD">
        <w:rPr>
          <w:sz w:val="24"/>
          <w:szCs w:val="24"/>
        </w:rPr>
        <w:t xml:space="preserve">Ando, R. </w:t>
      </w:r>
      <w:proofErr w:type="spellStart"/>
      <w:r w:rsidRPr="004D6BAD">
        <w:rPr>
          <w:spacing w:val="-3"/>
          <w:sz w:val="24"/>
          <w:szCs w:val="24"/>
        </w:rPr>
        <w:t>Tanno</w:t>
      </w:r>
      <w:proofErr w:type="spellEnd"/>
      <w:r w:rsidRPr="004D6BAD">
        <w:rPr>
          <w:spacing w:val="-3"/>
          <w:sz w:val="24"/>
          <w:szCs w:val="24"/>
        </w:rPr>
        <w:t xml:space="preserve">, </w:t>
      </w:r>
      <w:r w:rsidRPr="004D6BAD">
        <w:rPr>
          <w:spacing w:val="-8"/>
          <w:sz w:val="24"/>
          <w:szCs w:val="24"/>
        </w:rPr>
        <w:t xml:space="preserve">W. </w:t>
      </w:r>
      <w:proofErr w:type="spellStart"/>
      <w:r w:rsidRPr="004D6BAD">
        <w:rPr>
          <w:sz w:val="24"/>
          <w:szCs w:val="24"/>
        </w:rPr>
        <w:t>Shimoda</w:t>
      </w:r>
      <w:proofErr w:type="spellEnd"/>
      <w:r w:rsidRPr="004D6BAD">
        <w:rPr>
          <w:sz w:val="24"/>
          <w:szCs w:val="24"/>
        </w:rPr>
        <w:t xml:space="preserve">, and K. </w:t>
      </w:r>
      <w:r w:rsidRPr="004D6BAD">
        <w:rPr>
          <w:spacing w:val="-3"/>
          <w:sz w:val="24"/>
          <w:szCs w:val="24"/>
        </w:rPr>
        <w:t xml:space="preserve">Yanai, </w:t>
      </w:r>
      <w:r w:rsidRPr="004D6BAD">
        <w:rPr>
          <w:sz w:val="24"/>
          <w:szCs w:val="24"/>
        </w:rPr>
        <w:t>“Image-based estimation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of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real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food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size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for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accurate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food</w:t>
      </w:r>
      <w:r w:rsidRPr="004D6BAD">
        <w:rPr>
          <w:spacing w:val="-4"/>
          <w:sz w:val="24"/>
          <w:szCs w:val="24"/>
        </w:rPr>
        <w:t xml:space="preserve"> </w:t>
      </w:r>
      <w:r w:rsidRPr="004D6BAD">
        <w:rPr>
          <w:sz w:val="24"/>
          <w:szCs w:val="24"/>
        </w:rPr>
        <w:t>calorie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estimation,”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in</w:t>
      </w:r>
      <w:r w:rsidRPr="004D6BAD">
        <w:rPr>
          <w:spacing w:val="-3"/>
          <w:sz w:val="24"/>
          <w:szCs w:val="24"/>
        </w:rPr>
        <w:t xml:space="preserve"> </w:t>
      </w:r>
      <w:r w:rsidRPr="004D6BAD">
        <w:rPr>
          <w:i/>
          <w:spacing w:val="-4"/>
          <w:sz w:val="24"/>
          <w:szCs w:val="24"/>
        </w:rPr>
        <w:t xml:space="preserve">2019 </w:t>
      </w:r>
      <w:r w:rsidRPr="004D6BAD">
        <w:rPr>
          <w:i/>
          <w:sz w:val="24"/>
          <w:szCs w:val="24"/>
        </w:rPr>
        <w:t xml:space="preserve">IEEE Conference on Multimedia Information Processing and </w:t>
      </w:r>
      <w:r w:rsidRPr="004D6BAD">
        <w:rPr>
          <w:i/>
          <w:spacing w:val="-3"/>
          <w:sz w:val="24"/>
          <w:szCs w:val="24"/>
        </w:rPr>
        <w:t>Retrieval</w:t>
      </w:r>
      <w:bookmarkStart w:id="66" w:name="_bookmark19"/>
      <w:bookmarkEnd w:id="66"/>
      <w:r w:rsidRPr="004D6BAD">
        <w:rPr>
          <w:i/>
          <w:spacing w:val="-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(MIPR)</w:t>
      </w:r>
      <w:r w:rsidRPr="004D6BAD">
        <w:rPr>
          <w:sz w:val="24"/>
          <w:szCs w:val="24"/>
        </w:rPr>
        <w:t>, 2019, pp.</w:t>
      </w:r>
      <w:r w:rsidRPr="004D6BAD">
        <w:rPr>
          <w:spacing w:val="4"/>
          <w:sz w:val="24"/>
          <w:szCs w:val="24"/>
        </w:rPr>
        <w:t xml:space="preserve"> </w:t>
      </w:r>
      <w:r w:rsidRPr="004D6BAD">
        <w:rPr>
          <w:sz w:val="24"/>
          <w:szCs w:val="24"/>
        </w:rPr>
        <w:t>274–279.</w:t>
      </w:r>
    </w:p>
    <w:p w14:paraId="01B0F9AD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7" w:line="360" w:lineRule="auto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A. Ltd., “Introducing calorie mama,” Mar 2017. </w:t>
      </w:r>
      <w:r w:rsidRPr="004D6BAD">
        <w:rPr>
          <w:sz w:val="24"/>
          <w:szCs w:val="24"/>
        </w:rPr>
        <w:t xml:space="preserve">[Online]. </w:t>
      </w:r>
      <w:r w:rsidRPr="004D6BAD">
        <w:rPr>
          <w:spacing w:val="-4"/>
          <w:sz w:val="24"/>
          <w:szCs w:val="24"/>
        </w:rPr>
        <w:t>Available:</w:t>
      </w:r>
      <w:bookmarkStart w:id="67" w:name="_bookmark20"/>
      <w:bookmarkEnd w:id="67"/>
      <w:r w:rsidRPr="004D6BAD">
        <w:rPr>
          <w:spacing w:val="-4"/>
          <w:sz w:val="24"/>
          <w:szCs w:val="24"/>
        </w:rPr>
        <w:t xml:space="preserve"> </w:t>
      </w:r>
      <w:hyperlink r:id="rId11">
        <w:r w:rsidRPr="004D6BAD">
          <w:rPr>
            <w:sz w:val="24"/>
            <w:szCs w:val="24"/>
          </w:rPr>
          <w:t>https://www.azumio.com/blog/azumio/calorie-mama-release</w:t>
        </w:r>
      </w:hyperlink>
    </w:p>
    <w:p w14:paraId="01B0F9AE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4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C. </w:t>
      </w:r>
      <w:r w:rsidRPr="004D6BAD">
        <w:rPr>
          <w:spacing w:val="-4"/>
          <w:sz w:val="24"/>
          <w:szCs w:val="24"/>
        </w:rPr>
        <w:t xml:space="preserve">Tao, </w:t>
      </w:r>
      <w:r w:rsidRPr="004D6BAD">
        <w:rPr>
          <w:sz w:val="24"/>
          <w:szCs w:val="24"/>
        </w:rPr>
        <w:t xml:space="preserve">D. Cao, H. Guo, and J. Gao, </w:t>
      </w:r>
      <w:r w:rsidRPr="004D6BAD">
        <w:rPr>
          <w:spacing w:val="-7"/>
          <w:sz w:val="24"/>
          <w:szCs w:val="24"/>
        </w:rPr>
        <w:t xml:space="preserve">“A </w:t>
      </w:r>
      <w:r w:rsidRPr="004D6BAD">
        <w:rPr>
          <w:sz w:val="24"/>
          <w:szCs w:val="24"/>
        </w:rPr>
        <w:t>case study of testing an image</w:t>
      </w:r>
      <w:bookmarkStart w:id="68" w:name="_bookmark21"/>
      <w:bookmarkEnd w:id="68"/>
      <w:r w:rsidRPr="004D6BAD">
        <w:rPr>
          <w:sz w:val="24"/>
          <w:szCs w:val="24"/>
        </w:rPr>
        <w:t xml:space="preserve"> recognition application,” 07</w:t>
      </w:r>
      <w:r w:rsidRPr="004D6BAD">
        <w:rPr>
          <w:spacing w:val="3"/>
          <w:sz w:val="24"/>
          <w:szCs w:val="24"/>
        </w:rPr>
        <w:t xml:space="preserve"> </w:t>
      </w:r>
      <w:r w:rsidRPr="004D6BAD">
        <w:rPr>
          <w:sz w:val="24"/>
          <w:szCs w:val="24"/>
        </w:rPr>
        <w:t>2021.</w:t>
      </w:r>
    </w:p>
    <w:p w14:paraId="01B0F9AF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L. </w:t>
      </w:r>
      <w:proofErr w:type="spellStart"/>
      <w:r w:rsidRPr="004D6BAD">
        <w:rPr>
          <w:sz w:val="24"/>
          <w:szCs w:val="24"/>
        </w:rPr>
        <w:t>Bossard</w:t>
      </w:r>
      <w:proofErr w:type="spellEnd"/>
      <w:r w:rsidRPr="004D6BAD">
        <w:rPr>
          <w:sz w:val="24"/>
          <w:szCs w:val="24"/>
        </w:rPr>
        <w:t xml:space="preserve">, M. </w:t>
      </w:r>
      <w:proofErr w:type="spellStart"/>
      <w:r w:rsidRPr="004D6BAD">
        <w:rPr>
          <w:sz w:val="24"/>
          <w:szCs w:val="24"/>
        </w:rPr>
        <w:t>Guillaumin</w:t>
      </w:r>
      <w:proofErr w:type="spellEnd"/>
      <w:r w:rsidRPr="004D6BAD">
        <w:rPr>
          <w:sz w:val="24"/>
          <w:szCs w:val="24"/>
        </w:rPr>
        <w:t xml:space="preserve">, and L. </w:t>
      </w:r>
      <w:r w:rsidRPr="004D6BAD">
        <w:rPr>
          <w:spacing w:val="-6"/>
          <w:sz w:val="24"/>
          <w:szCs w:val="24"/>
        </w:rPr>
        <w:t xml:space="preserve">Van </w:t>
      </w:r>
      <w:r w:rsidRPr="004D6BAD">
        <w:rPr>
          <w:sz w:val="24"/>
          <w:szCs w:val="24"/>
        </w:rPr>
        <w:t xml:space="preserve">Gool, “Food-101 – mining </w:t>
      </w:r>
      <w:r w:rsidRPr="004D6BAD">
        <w:rPr>
          <w:spacing w:val="-4"/>
          <w:sz w:val="24"/>
          <w:szCs w:val="24"/>
        </w:rPr>
        <w:t xml:space="preserve">dis- </w:t>
      </w:r>
      <w:r w:rsidRPr="004D6BAD">
        <w:rPr>
          <w:sz w:val="24"/>
          <w:szCs w:val="24"/>
        </w:rPr>
        <w:t xml:space="preserve">criminative components with random forests,” in </w:t>
      </w:r>
      <w:r w:rsidRPr="004D6BAD">
        <w:rPr>
          <w:i/>
          <w:sz w:val="24"/>
          <w:szCs w:val="24"/>
        </w:rPr>
        <w:t xml:space="preserve">European </w:t>
      </w:r>
      <w:r w:rsidRPr="004D6BAD">
        <w:rPr>
          <w:i/>
          <w:spacing w:val="-3"/>
          <w:sz w:val="24"/>
          <w:szCs w:val="24"/>
        </w:rPr>
        <w:t>Conference</w:t>
      </w:r>
      <w:bookmarkStart w:id="69" w:name="_bookmark22"/>
      <w:bookmarkEnd w:id="69"/>
      <w:r w:rsidRPr="004D6BAD">
        <w:rPr>
          <w:i/>
          <w:spacing w:val="-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on Computer Vision</w:t>
      </w:r>
      <w:r w:rsidRPr="004D6BAD">
        <w:rPr>
          <w:sz w:val="24"/>
          <w:szCs w:val="24"/>
        </w:rPr>
        <w:t>,</w:t>
      </w:r>
      <w:r w:rsidRPr="004D6BAD">
        <w:rPr>
          <w:spacing w:val="4"/>
          <w:sz w:val="24"/>
          <w:szCs w:val="24"/>
        </w:rPr>
        <w:t xml:space="preserve"> </w:t>
      </w:r>
      <w:r w:rsidRPr="004D6BAD">
        <w:rPr>
          <w:sz w:val="24"/>
          <w:szCs w:val="24"/>
        </w:rPr>
        <w:t>2014.</w:t>
      </w:r>
    </w:p>
    <w:p w14:paraId="01B0F9B0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C. </w:t>
      </w:r>
      <w:proofErr w:type="spellStart"/>
      <w:r w:rsidRPr="004D6BAD">
        <w:rPr>
          <w:sz w:val="24"/>
          <w:szCs w:val="24"/>
        </w:rPr>
        <w:t>Termritthikun</w:t>
      </w:r>
      <w:proofErr w:type="spellEnd"/>
      <w:r w:rsidRPr="004D6BAD">
        <w:rPr>
          <w:sz w:val="24"/>
          <w:szCs w:val="24"/>
        </w:rPr>
        <w:t xml:space="preserve"> and S. </w:t>
      </w:r>
      <w:proofErr w:type="spellStart"/>
      <w:r w:rsidRPr="004D6BAD">
        <w:rPr>
          <w:sz w:val="24"/>
          <w:szCs w:val="24"/>
        </w:rPr>
        <w:t>Kanprachar</w:t>
      </w:r>
      <w:proofErr w:type="spellEnd"/>
      <w:r w:rsidRPr="004D6BAD">
        <w:rPr>
          <w:sz w:val="24"/>
          <w:szCs w:val="24"/>
        </w:rPr>
        <w:t>, “Nu-</w:t>
      </w:r>
      <w:proofErr w:type="spellStart"/>
      <w:r w:rsidRPr="004D6BAD">
        <w:rPr>
          <w:sz w:val="24"/>
          <w:szCs w:val="24"/>
        </w:rPr>
        <w:t>resnet</w:t>
      </w:r>
      <w:proofErr w:type="spellEnd"/>
      <w:r w:rsidRPr="004D6BAD">
        <w:rPr>
          <w:sz w:val="24"/>
          <w:szCs w:val="24"/>
        </w:rPr>
        <w:t>: Deep residual</w:t>
      </w:r>
      <w:r w:rsidRPr="004D6BAD">
        <w:rPr>
          <w:spacing w:val="-23"/>
          <w:sz w:val="24"/>
          <w:szCs w:val="24"/>
        </w:rPr>
        <w:t xml:space="preserve"> </w:t>
      </w:r>
      <w:r w:rsidRPr="004D6BAD">
        <w:rPr>
          <w:spacing w:val="-3"/>
          <w:sz w:val="24"/>
          <w:szCs w:val="24"/>
        </w:rPr>
        <w:t xml:space="preserve">networks </w:t>
      </w:r>
      <w:r w:rsidRPr="004D6BAD">
        <w:rPr>
          <w:sz w:val="24"/>
          <w:szCs w:val="24"/>
        </w:rPr>
        <w:t xml:space="preserve">for </w:t>
      </w:r>
      <w:proofErr w:type="spellStart"/>
      <w:r w:rsidRPr="004D6BAD">
        <w:rPr>
          <w:sz w:val="24"/>
          <w:szCs w:val="24"/>
        </w:rPr>
        <w:t>thai</w:t>
      </w:r>
      <w:proofErr w:type="spellEnd"/>
      <w:r w:rsidRPr="004D6BAD">
        <w:rPr>
          <w:sz w:val="24"/>
          <w:szCs w:val="24"/>
        </w:rPr>
        <w:t xml:space="preserve"> food image recognition,” </w:t>
      </w:r>
      <w:r w:rsidRPr="004D6BAD">
        <w:rPr>
          <w:i/>
          <w:sz w:val="24"/>
          <w:szCs w:val="24"/>
        </w:rPr>
        <w:t xml:space="preserve">Journal of Telecommunication, </w:t>
      </w:r>
      <w:r w:rsidRPr="004D6BAD">
        <w:rPr>
          <w:i/>
          <w:spacing w:val="-4"/>
          <w:sz w:val="24"/>
          <w:szCs w:val="24"/>
        </w:rPr>
        <w:t xml:space="preserve">Elec- </w:t>
      </w:r>
      <w:proofErr w:type="spellStart"/>
      <w:r w:rsidRPr="004D6BAD">
        <w:rPr>
          <w:i/>
          <w:sz w:val="24"/>
          <w:szCs w:val="24"/>
        </w:rPr>
        <w:t>tronic</w:t>
      </w:r>
      <w:proofErr w:type="spellEnd"/>
      <w:r w:rsidRPr="004D6BAD">
        <w:rPr>
          <w:i/>
          <w:sz w:val="24"/>
          <w:szCs w:val="24"/>
        </w:rPr>
        <w:t xml:space="preserve"> and Computer Engineering (JTEC)</w:t>
      </w:r>
      <w:r w:rsidRPr="004D6BAD">
        <w:rPr>
          <w:sz w:val="24"/>
          <w:szCs w:val="24"/>
        </w:rPr>
        <w:t xml:space="preserve">, vol. 10, no. 1-4, pp. </w:t>
      </w:r>
      <w:r w:rsidRPr="004D6BAD">
        <w:rPr>
          <w:spacing w:val="-3"/>
          <w:sz w:val="24"/>
          <w:szCs w:val="24"/>
        </w:rPr>
        <w:t>29–33,</w:t>
      </w:r>
      <w:bookmarkStart w:id="70" w:name="_bookmark23"/>
      <w:bookmarkEnd w:id="70"/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2018.</w:t>
      </w:r>
    </w:p>
    <w:p w14:paraId="01B0F9B1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7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G. </w:t>
      </w:r>
      <w:proofErr w:type="spellStart"/>
      <w:r w:rsidRPr="004D6BAD">
        <w:rPr>
          <w:sz w:val="24"/>
          <w:szCs w:val="24"/>
        </w:rPr>
        <w:t>Ciocca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9"/>
          <w:sz w:val="24"/>
          <w:szCs w:val="24"/>
        </w:rPr>
        <w:t xml:space="preserve">P. </w:t>
      </w:r>
      <w:proofErr w:type="spellStart"/>
      <w:r w:rsidRPr="004D6BAD">
        <w:rPr>
          <w:sz w:val="24"/>
          <w:szCs w:val="24"/>
        </w:rPr>
        <w:t>Napoletano</w:t>
      </w:r>
      <w:proofErr w:type="spellEnd"/>
      <w:r w:rsidRPr="004D6BAD">
        <w:rPr>
          <w:sz w:val="24"/>
          <w:szCs w:val="24"/>
        </w:rPr>
        <w:t xml:space="preserve">, and R. </w:t>
      </w:r>
      <w:proofErr w:type="spellStart"/>
      <w:r w:rsidRPr="004D6BAD">
        <w:rPr>
          <w:sz w:val="24"/>
          <w:szCs w:val="24"/>
        </w:rPr>
        <w:t>Schettini</w:t>
      </w:r>
      <w:proofErr w:type="spellEnd"/>
      <w:r w:rsidRPr="004D6BAD">
        <w:rPr>
          <w:sz w:val="24"/>
          <w:szCs w:val="24"/>
        </w:rPr>
        <w:t xml:space="preserve">, “Food recognition: a </w:t>
      </w:r>
      <w:r w:rsidRPr="004D6BAD">
        <w:rPr>
          <w:spacing w:val="-7"/>
          <w:sz w:val="24"/>
          <w:szCs w:val="24"/>
        </w:rPr>
        <w:t xml:space="preserve">new </w:t>
      </w:r>
      <w:r w:rsidRPr="004D6BAD">
        <w:rPr>
          <w:sz w:val="24"/>
          <w:szCs w:val="24"/>
        </w:rPr>
        <w:t xml:space="preserve">dataset, experiments and results,” </w:t>
      </w:r>
      <w:r w:rsidRPr="004D6BAD">
        <w:rPr>
          <w:i/>
          <w:sz w:val="24"/>
          <w:szCs w:val="24"/>
        </w:rPr>
        <w:t xml:space="preserve">IEEE Journal of Biomedical </w:t>
      </w:r>
      <w:r w:rsidRPr="004D6BAD">
        <w:rPr>
          <w:i/>
          <w:spacing w:val="-4"/>
          <w:sz w:val="24"/>
          <w:szCs w:val="24"/>
        </w:rPr>
        <w:t>and</w:t>
      </w:r>
      <w:bookmarkStart w:id="71" w:name="_bookmark24"/>
      <w:bookmarkEnd w:id="71"/>
      <w:r w:rsidRPr="004D6BAD">
        <w:rPr>
          <w:i/>
          <w:spacing w:val="-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Health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Informatics</w:t>
      </w:r>
      <w:r w:rsidRPr="004D6BAD">
        <w:rPr>
          <w:sz w:val="24"/>
          <w:szCs w:val="24"/>
        </w:rPr>
        <w:t>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vol.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21,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no.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3,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588–598,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2017.</w:t>
      </w:r>
    </w:p>
    <w:p w14:paraId="01B0F9B2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1" w:line="360" w:lineRule="auto"/>
        <w:ind w:right="0" w:hanging="366"/>
        <w:jc w:val="both"/>
        <w:rPr>
          <w:sz w:val="24"/>
          <w:szCs w:val="24"/>
        </w:rPr>
      </w:pPr>
      <w:r w:rsidRPr="004D6BAD">
        <w:rPr>
          <w:spacing w:val="-7"/>
          <w:sz w:val="24"/>
          <w:szCs w:val="24"/>
        </w:rPr>
        <w:t>T.-Y.</w:t>
      </w:r>
      <w:r w:rsidRPr="004D6BAD">
        <w:rPr>
          <w:spacing w:val="-2"/>
          <w:sz w:val="24"/>
          <w:szCs w:val="24"/>
        </w:rPr>
        <w:t xml:space="preserve"> </w:t>
      </w:r>
      <w:r w:rsidRPr="004D6BAD">
        <w:rPr>
          <w:sz w:val="24"/>
          <w:szCs w:val="24"/>
        </w:rPr>
        <w:t>Lin,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M.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Maire,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S.</w:t>
      </w:r>
      <w:r w:rsidRPr="004D6BAD">
        <w:rPr>
          <w:spacing w:val="32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Belongie</w:t>
      </w:r>
      <w:proofErr w:type="spellEnd"/>
      <w:r w:rsidRPr="004D6BAD">
        <w:rPr>
          <w:sz w:val="24"/>
          <w:szCs w:val="24"/>
        </w:rPr>
        <w:t>,</w:t>
      </w:r>
      <w:r w:rsidRPr="004D6BAD">
        <w:rPr>
          <w:spacing w:val="31"/>
          <w:sz w:val="24"/>
          <w:szCs w:val="24"/>
        </w:rPr>
        <w:t xml:space="preserve"> </w:t>
      </w:r>
      <w:r w:rsidRPr="004D6BAD">
        <w:rPr>
          <w:sz w:val="24"/>
          <w:szCs w:val="24"/>
        </w:rPr>
        <w:t>L.</w:t>
      </w:r>
      <w:r w:rsidRPr="004D6BAD">
        <w:rPr>
          <w:spacing w:val="32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Bourdev</w:t>
      </w:r>
      <w:proofErr w:type="spellEnd"/>
      <w:r w:rsidRPr="004D6BAD">
        <w:rPr>
          <w:sz w:val="24"/>
          <w:szCs w:val="24"/>
        </w:rPr>
        <w:t>,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R.</w:t>
      </w:r>
      <w:r w:rsidRPr="004D6BAD">
        <w:rPr>
          <w:spacing w:val="31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Girshick</w:t>
      </w:r>
      <w:proofErr w:type="spellEnd"/>
      <w:r w:rsidRPr="004D6BAD">
        <w:rPr>
          <w:sz w:val="24"/>
          <w:szCs w:val="24"/>
        </w:rPr>
        <w:t>,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J.</w:t>
      </w:r>
      <w:r w:rsidRPr="004D6BAD">
        <w:rPr>
          <w:spacing w:val="32"/>
          <w:sz w:val="24"/>
          <w:szCs w:val="24"/>
        </w:rPr>
        <w:t xml:space="preserve"> </w:t>
      </w:r>
      <w:r w:rsidRPr="004D6BAD">
        <w:rPr>
          <w:sz w:val="24"/>
          <w:szCs w:val="24"/>
        </w:rPr>
        <w:t>Hays,</w:t>
      </w:r>
    </w:p>
    <w:p w14:paraId="01B0F9B3" w14:textId="77777777" w:rsidR="00D93804" w:rsidRPr="004D6BAD" w:rsidRDefault="00720369" w:rsidP="004D6BAD">
      <w:pPr>
        <w:spacing w:before="2" w:line="360" w:lineRule="auto"/>
        <w:ind w:left="484" w:right="38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P. </w:t>
      </w:r>
      <w:proofErr w:type="spellStart"/>
      <w:r w:rsidRPr="004D6BAD">
        <w:rPr>
          <w:sz w:val="24"/>
          <w:szCs w:val="24"/>
        </w:rPr>
        <w:t>Perona</w:t>
      </w:r>
      <w:proofErr w:type="spellEnd"/>
      <w:r w:rsidRPr="004D6BAD">
        <w:rPr>
          <w:sz w:val="24"/>
          <w:szCs w:val="24"/>
        </w:rPr>
        <w:t xml:space="preserve">, D. Ramanan, C. L. </w:t>
      </w:r>
      <w:proofErr w:type="spellStart"/>
      <w:r w:rsidRPr="004D6BAD">
        <w:rPr>
          <w:sz w:val="24"/>
          <w:szCs w:val="24"/>
        </w:rPr>
        <w:t>Zitnick</w:t>
      </w:r>
      <w:proofErr w:type="spellEnd"/>
      <w:r w:rsidRPr="004D6BAD">
        <w:rPr>
          <w:sz w:val="24"/>
          <w:szCs w:val="24"/>
        </w:rPr>
        <w:t xml:space="preserve">, and P. </w:t>
      </w:r>
      <w:proofErr w:type="spellStart"/>
      <w:r w:rsidRPr="004D6BAD">
        <w:rPr>
          <w:sz w:val="24"/>
          <w:szCs w:val="24"/>
        </w:rPr>
        <w:t>Dollr</w:t>
      </w:r>
      <w:proofErr w:type="spellEnd"/>
      <w:r w:rsidRPr="004D6BAD">
        <w:rPr>
          <w:sz w:val="24"/>
          <w:szCs w:val="24"/>
        </w:rPr>
        <w:t>, “Microsoft coco:</w:t>
      </w:r>
      <w:bookmarkStart w:id="72" w:name="_bookmark25"/>
      <w:bookmarkEnd w:id="72"/>
      <w:r w:rsidRPr="004D6BAD">
        <w:rPr>
          <w:sz w:val="24"/>
          <w:szCs w:val="24"/>
        </w:rPr>
        <w:t xml:space="preserve"> Common objects in context,” 2015.</w:t>
      </w:r>
    </w:p>
    <w:p w14:paraId="01B0F9B4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4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G. G. Lee, </w:t>
      </w:r>
      <w:r w:rsidRPr="004D6BAD">
        <w:rPr>
          <w:spacing w:val="-3"/>
          <w:sz w:val="24"/>
          <w:szCs w:val="24"/>
        </w:rPr>
        <w:t xml:space="preserve">C.-W. </w:t>
      </w:r>
      <w:r w:rsidRPr="004D6BAD">
        <w:rPr>
          <w:sz w:val="24"/>
          <w:szCs w:val="24"/>
        </w:rPr>
        <w:t xml:space="preserve">Huang, J.-H. Chen, </w:t>
      </w:r>
      <w:r w:rsidRPr="004D6BAD">
        <w:rPr>
          <w:spacing w:val="-5"/>
          <w:sz w:val="24"/>
          <w:szCs w:val="24"/>
        </w:rPr>
        <w:t xml:space="preserve">S.-Y. </w:t>
      </w:r>
      <w:r w:rsidRPr="004D6BAD">
        <w:rPr>
          <w:sz w:val="24"/>
          <w:szCs w:val="24"/>
        </w:rPr>
        <w:t>Chen, and H.-L. Chen, “</w:t>
      </w:r>
      <w:proofErr w:type="spellStart"/>
      <w:r w:rsidRPr="004D6BAD">
        <w:rPr>
          <w:sz w:val="24"/>
          <w:szCs w:val="24"/>
        </w:rPr>
        <w:t>Aifood</w:t>
      </w:r>
      <w:proofErr w:type="spellEnd"/>
      <w:r w:rsidRPr="004D6BAD">
        <w:rPr>
          <w:sz w:val="24"/>
          <w:szCs w:val="24"/>
        </w:rPr>
        <w:t xml:space="preserve">: A large scale food images dataset for ingredient recognition,” in </w:t>
      </w:r>
      <w:r w:rsidRPr="004D6BAD">
        <w:rPr>
          <w:i/>
          <w:sz w:val="24"/>
          <w:szCs w:val="24"/>
        </w:rPr>
        <w:t>TENCON 2019 - 2019 IEEE Region 10 Conference (TENCON)</w:t>
      </w:r>
      <w:r w:rsidRPr="004D6BAD">
        <w:rPr>
          <w:sz w:val="24"/>
          <w:szCs w:val="24"/>
        </w:rPr>
        <w:t>,</w:t>
      </w:r>
      <w:r w:rsidRPr="004D6BAD">
        <w:rPr>
          <w:spacing w:val="-18"/>
          <w:sz w:val="24"/>
          <w:szCs w:val="24"/>
        </w:rPr>
        <w:t xml:space="preserve"> </w:t>
      </w:r>
      <w:r w:rsidRPr="004D6BAD">
        <w:rPr>
          <w:sz w:val="24"/>
          <w:szCs w:val="24"/>
        </w:rPr>
        <w:t>2019,</w:t>
      </w:r>
      <w:bookmarkStart w:id="73" w:name="_bookmark26"/>
      <w:bookmarkEnd w:id="73"/>
      <w:r w:rsidRPr="004D6BAD">
        <w:rPr>
          <w:sz w:val="24"/>
          <w:szCs w:val="24"/>
        </w:rPr>
        <w:t xml:space="preserve"> pp.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802–805.</w:t>
      </w:r>
    </w:p>
    <w:p w14:paraId="01B0F9B5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7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H. </w:t>
      </w:r>
      <w:proofErr w:type="spellStart"/>
      <w:r w:rsidRPr="004D6BAD">
        <w:rPr>
          <w:sz w:val="24"/>
          <w:szCs w:val="24"/>
        </w:rPr>
        <w:t>Hoashi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6"/>
          <w:sz w:val="24"/>
          <w:szCs w:val="24"/>
        </w:rPr>
        <w:t xml:space="preserve">T. </w:t>
      </w:r>
      <w:proofErr w:type="spellStart"/>
      <w:r w:rsidRPr="004D6BAD">
        <w:rPr>
          <w:sz w:val="24"/>
          <w:szCs w:val="24"/>
        </w:rPr>
        <w:t>Joutou</w:t>
      </w:r>
      <w:proofErr w:type="spellEnd"/>
      <w:r w:rsidRPr="004D6BAD">
        <w:rPr>
          <w:sz w:val="24"/>
          <w:szCs w:val="24"/>
        </w:rPr>
        <w:t xml:space="preserve">, and K. </w:t>
      </w:r>
      <w:r w:rsidRPr="004D6BAD">
        <w:rPr>
          <w:spacing w:val="-3"/>
          <w:sz w:val="24"/>
          <w:szCs w:val="24"/>
        </w:rPr>
        <w:t xml:space="preserve">Yanai, </w:t>
      </w:r>
      <w:r w:rsidRPr="004D6BAD">
        <w:rPr>
          <w:sz w:val="24"/>
          <w:szCs w:val="24"/>
        </w:rPr>
        <w:t xml:space="preserve">“Image recognition of 85 </w:t>
      </w:r>
      <w:r w:rsidRPr="004D6BAD">
        <w:rPr>
          <w:spacing w:val="-4"/>
          <w:sz w:val="24"/>
          <w:szCs w:val="24"/>
        </w:rPr>
        <w:t xml:space="preserve">food </w:t>
      </w:r>
      <w:r w:rsidRPr="004D6BAD">
        <w:rPr>
          <w:sz w:val="24"/>
          <w:szCs w:val="24"/>
        </w:rPr>
        <w:t xml:space="preserve">categories by feature fusion,” in </w:t>
      </w:r>
      <w:r w:rsidRPr="004D6BAD">
        <w:rPr>
          <w:i/>
          <w:sz w:val="24"/>
          <w:szCs w:val="24"/>
        </w:rPr>
        <w:t xml:space="preserve">2010 IEEE International Symposium </w:t>
      </w:r>
      <w:bookmarkStart w:id="74" w:name="_bookmark27"/>
      <w:bookmarkEnd w:id="74"/>
      <w:r w:rsidRPr="004D6BAD">
        <w:rPr>
          <w:i/>
          <w:sz w:val="24"/>
          <w:szCs w:val="24"/>
        </w:rPr>
        <w:t xml:space="preserve"> on Multimedia</w:t>
      </w:r>
      <w:r w:rsidRPr="004D6BAD">
        <w:rPr>
          <w:sz w:val="24"/>
          <w:szCs w:val="24"/>
        </w:rPr>
        <w:t>, 2010, pp.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296–301.</w:t>
      </w:r>
    </w:p>
    <w:p w14:paraId="01B0F9B6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G. </w:t>
      </w:r>
      <w:proofErr w:type="spellStart"/>
      <w:r w:rsidRPr="004D6BAD">
        <w:rPr>
          <w:sz w:val="24"/>
          <w:szCs w:val="24"/>
        </w:rPr>
        <w:t>Ciocca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9"/>
          <w:sz w:val="24"/>
          <w:szCs w:val="24"/>
        </w:rPr>
        <w:t xml:space="preserve">P. </w:t>
      </w:r>
      <w:proofErr w:type="spellStart"/>
      <w:r w:rsidRPr="004D6BAD">
        <w:rPr>
          <w:sz w:val="24"/>
          <w:szCs w:val="24"/>
        </w:rPr>
        <w:t>Napoletano</w:t>
      </w:r>
      <w:proofErr w:type="spellEnd"/>
      <w:r w:rsidRPr="004D6BAD">
        <w:rPr>
          <w:sz w:val="24"/>
          <w:szCs w:val="24"/>
        </w:rPr>
        <w:t xml:space="preserve">, and R. </w:t>
      </w:r>
      <w:proofErr w:type="spellStart"/>
      <w:r w:rsidRPr="004D6BAD">
        <w:rPr>
          <w:sz w:val="24"/>
          <w:szCs w:val="24"/>
        </w:rPr>
        <w:t>Schettini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z w:val="24"/>
          <w:szCs w:val="24"/>
        </w:rPr>
        <w:lastRenderedPageBreak/>
        <w:t xml:space="preserve">“Learning </w:t>
      </w:r>
      <w:proofErr w:type="spellStart"/>
      <w:r w:rsidRPr="004D6BAD">
        <w:rPr>
          <w:sz w:val="24"/>
          <w:szCs w:val="24"/>
        </w:rPr>
        <w:t>cnn</w:t>
      </w:r>
      <w:proofErr w:type="spellEnd"/>
      <w:r w:rsidRPr="004D6BAD">
        <w:rPr>
          <w:sz w:val="24"/>
          <w:szCs w:val="24"/>
        </w:rPr>
        <w:t>-based</w:t>
      </w:r>
      <w:r w:rsidRPr="004D6BAD">
        <w:rPr>
          <w:spacing w:val="-28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features for retrieval of food images,” in </w:t>
      </w:r>
      <w:r w:rsidRPr="004D6BAD">
        <w:rPr>
          <w:i/>
          <w:sz w:val="24"/>
          <w:szCs w:val="24"/>
        </w:rPr>
        <w:t xml:space="preserve">New </w:t>
      </w:r>
      <w:r w:rsidRPr="004D6BAD">
        <w:rPr>
          <w:i/>
          <w:spacing w:val="-3"/>
          <w:sz w:val="24"/>
          <w:szCs w:val="24"/>
        </w:rPr>
        <w:t xml:space="preserve">Trends </w:t>
      </w:r>
      <w:r w:rsidRPr="004D6BAD">
        <w:rPr>
          <w:i/>
          <w:sz w:val="24"/>
          <w:szCs w:val="24"/>
        </w:rPr>
        <w:t xml:space="preserve">in Image Analysis </w:t>
      </w:r>
      <w:r w:rsidRPr="004D6BAD">
        <w:rPr>
          <w:i/>
          <w:spacing w:val="-4"/>
          <w:sz w:val="24"/>
          <w:szCs w:val="24"/>
        </w:rPr>
        <w:t xml:space="preserve">and </w:t>
      </w:r>
      <w:r w:rsidRPr="004D6BAD">
        <w:rPr>
          <w:i/>
          <w:sz w:val="24"/>
          <w:szCs w:val="24"/>
        </w:rPr>
        <w:t xml:space="preserve">Processing – ICIAP 2017: ICIAP International Workshops, </w:t>
      </w:r>
      <w:r w:rsidRPr="004D6BAD">
        <w:rPr>
          <w:i/>
          <w:spacing w:val="-6"/>
          <w:sz w:val="24"/>
          <w:szCs w:val="24"/>
        </w:rPr>
        <w:t xml:space="preserve">WBICV, </w:t>
      </w:r>
      <w:proofErr w:type="spellStart"/>
      <w:r w:rsidRPr="004D6BAD">
        <w:rPr>
          <w:i/>
          <w:sz w:val="24"/>
          <w:szCs w:val="24"/>
        </w:rPr>
        <w:t>SSPandBE</w:t>
      </w:r>
      <w:proofErr w:type="spellEnd"/>
      <w:r w:rsidRPr="004D6BAD">
        <w:rPr>
          <w:i/>
          <w:sz w:val="24"/>
          <w:szCs w:val="24"/>
        </w:rPr>
        <w:t xml:space="preserve">, 3AS, RGBD, NIVAR, IWBAAS, and </w:t>
      </w:r>
      <w:proofErr w:type="spellStart"/>
      <w:r w:rsidRPr="004D6BAD">
        <w:rPr>
          <w:i/>
          <w:sz w:val="24"/>
          <w:szCs w:val="24"/>
        </w:rPr>
        <w:t>MADiMa</w:t>
      </w:r>
      <w:proofErr w:type="spellEnd"/>
      <w:r w:rsidRPr="004D6BAD">
        <w:rPr>
          <w:i/>
          <w:sz w:val="24"/>
          <w:szCs w:val="24"/>
        </w:rPr>
        <w:t xml:space="preserve"> 2017,</w:t>
      </w:r>
      <w:r w:rsidRPr="004D6BAD">
        <w:rPr>
          <w:i/>
          <w:spacing w:val="-29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Catania, Italy,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September</w:t>
      </w:r>
      <w:r w:rsidRPr="004D6BAD">
        <w:rPr>
          <w:i/>
          <w:spacing w:val="-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11-15,</w:t>
      </w:r>
      <w:r w:rsidRPr="004D6BAD">
        <w:rPr>
          <w:i/>
          <w:spacing w:val="-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2017,</w:t>
      </w:r>
      <w:r w:rsidRPr="004D6BAD">
        <w:rPr>
          <w:i/>
          <w:spacing w:val="-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Revised</w:t>
      </w:r>
      <w:r w:rsidRPr="004D6BAD">
        <w:rPr>
          <w:i/>
          <w:spacing w:val="-5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Selected</w:t>
      </w:r>
      <w:r w:rsidRPr="004D6BAD">
        <w:rPr>
          <w:i/>
          <w:spacing w:val="-6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Papers</w:t>
      </w:r>
      <w:r w:rsidRPr="004D6BAD">
        <w:rPr>
          <w:spacing w:val="-3"/>
          <w:sz w:val="24"/>
          <w:szCs w:val="24"/>
        </w:rPr>
        <w:t>,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S.</w:t>
      </w:r>
      <w:r w:rsidRPr="004D6BAD">
        <w:rPr>
          <w:spacing w:val="-5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Battiato</w:t>
      </w:r>
      <w:proofErr w:type="spellEnd"/>
      <w:r w:rsidRPr="004D6BAD">
        <w:rPr>
          <w:sz w:val="24"/>
          <w:szCs w:val="24"/>
        </w:rPr>
        <w:t>,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>G.</w:t>
      </w:r>
      <w:r w:rsidRPr="004D6BAD">
        <w:rPr>
          <w:spacing w:val="-5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M. </w:t>
      </w:r>
      <w:proofErr w:type="spellStart"/>
      <w:r w:rsidRPr="004D6BAD">
        <w:rPr>
          <w:sz w:val="24"/>
          <w:szCs w:val="24"/>
        </w:rPr>
        <w:t>Farinella</w:t>
      </w:r>
      <w:proofErr w:type="spellEnd"/>
      <w:r w:rsidRPr="004D6BAD">
        <w:rPr>
          <w:sz w:val="24"/>
          <w:szCs w:val="24"/>
        </w:rPr>
        <w:t>, M. Leo, and G. Gallo, Eds. Springer International Publishing,</w:t>
      </w:r>
      <w:bookmarkStart w:id="75" w:name="_bookmark28"/>
      <w:bookmarkEnd w:id="75"/>
      <w:r w:rsidRPr="004D6BAD">
        <w:rPr>
          <w:sz w:val="24"/>
          <w:szCs w:val="24"/>
        </w:rPr>
        <w:t xml:space="preserve"> 2017, pp.</w:t>
      </w:r>
      <w:r w:rsidRPr="004D6BAD">
        <w:rPr>
          <w:spacing w:val="-11"/>
          <w:sz w:val="24"/>
          <w:szCs w:val="24"/>
        </w:rPr>
        <w:t xml:space="preserve"> </w:t>
      </w:r>
      <w:r w:rsidRPr="004D6BAD">
        <w:rPr>
          <w:sz w:val="24"/>
          <w:szCs w:val="24"/>
        </w:rPr>
        <w:t>426–434.</w:t>
      </w:r>
    </w:p>
    <w:p w14:paraId="01B0F9B7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9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>——, “</w:t>
      </w:r>
      <w:proofErr w:type="spellStart"/>
      <w:r w:rsidRPr="004D6BAD">
        <w:rPr>
          <w:sz w:val="24"/>
          <w:szCs w:val="24"/>
        </w:rPr>
        <w:t>Cnn</w:t>
      </w:r>
      <w:proofErr w:type="spellEnd"/>
      <w:r w:rsidRPr="004D6BAD">
        <w:rPr>
          <w:sz w:val="24"/>
          <w:szCs w:val="24"/>
        </w:rPr>
        <w:t xml:space="preserve">-based features for retrieval and classification of </w:t>
      </w:r>
      <w:r w:rsidRPr="004D6BAD">
        <w:rPr>
          <w:spacing w:val="-3"/>
          <w:sz w:val="24"/>
          <w:szCs w:val="24"/>
        </w:rPr>
        <w:t xml:space="preserve">food </w:t>
      </w:r>
      <w:r w:rsidRPr="004D6BAD">
        <w:rPr>
          <w:sz w:val="24"/>
          <w:szCs w:val="24"/>
        </w:rPr>
        <w:t xml:space="preserve">images,” </w:t>
      </w:r>
      <w:proofErr w:type="spellStart"/>
      <w:r w:rsidRPr="004D6BAD">
        <w:rPr>
          <w:i/>
          <w:sz w:val="24"/>
          <w:szCs w:val="24"/>
        </w:rPr>
        <w:t>Comput</w:t>
      </w:r>
      <w:proofErr w:type="spellEnd"/>
      <w:r w:rsidRPr="004D6BAD">
        <w:rPr>
          <w:i/>
          <w:sz w:val="24"/>
          <w:szCs w:val="24"/>
        </w:rPr>
        <w:t xml:space="preserve">. </w:t>
      </w:r>
      <w:r w:rsidRPr="004D6BAD">
        <w:rPr>
          <w:i/>
          <w:spacing w:val="-3"/>
          <w:sz w:val="24"/>
          <w:szCs w:val="24"/>
        </w:rPr>
        <w:t xml:space="preserve">Vis. </w:t>
      </w:r>
      <w:r w:rsidRPr="004D6BAD">
        <w:rPr>
          <w:i/>
          <w:sz w:val="24"/>
          <w:szCs w:val="24"/>
        </w:rPr>
        <w:t xml:space="preserve">Image </w:t>
      </w:r>
      <w:proofErr w:type="spellStart"/>
      <w:r w:rsidRPr="004D6BAD">
        <w:rPr>
          <w:i/>
          <w:sz w:val="24"/>
          <w:szCs w:val="24"/>
        </w:rPr>
        <w:t>Underst</w:t>
      </w:r>
      <w:proofErr w:type="spellEnd"/>
      <w:r w:rsidRPr="004D6BAD">
        <w:rPr>
          <w:i/>
          <w:sz w:val="24"/>
          <w:szCs w:val="24"/>
        </w:rPr>
        <w:t>.</w:t>
      </w:r>
      <w:r w:rsidRPr="004D6BAD">
        <w:rPr>
          <w:sz w:val="24"/>
          <w:szCs w:val="24"/>
        </w:rPr>
        <w:t xml:space="preserve">, vol. 176-177, pp. 70–77, </w:t>
      </w:r>
      <w:r w:rsidRPr="004D6BAD">
        <w:rPr>
          <w:spacing w:val="-3"/>
          <w:sz w:val="24"/>
          <w:szCs w:val="24"/>
        </w:rPr>
        <w:t>2018.</w:t>
      </w:r>
      <w:bookmarkStart w:id="76" w:name="_bookmark29"/>
      <w:bookmarkEnd w:id="76"/>
      <w:r w:rsidRPr="004D6BAD">
        <w:rPr>
          <w:spacing w:val="-3"/>
          <w:sz w:val="24"/>
          <w:szCs w:val="24"/>
        </w:rPr>
        <w:t xml:space="preserve"> </w:t>
      </w:r>
      <w:r w:rsidRPr="004D6BAD">
        <w:rPr>
          <w:sz w:val="24"/>
          <w:szCs w:val="24"/>
        </w:rPr>
        <w:t>[Online]. Available:</w:t>
      </w:r>
      <w:r w:rsidRPr="004D6BAD">
        <w:rPr>
          <w:spacing w:val="25"/>
          <w:sz w:val="24"/>
          <w:szCs w:val="24"/>
        </w:rPr>
        <w:t xml:space="preserve"> </w:t>
      </w:r>
      <w:hyperlink r:id="rId12">
        <w:r w:rsidRPr="004D6BAD">
          <w:rPr>
            <w:sz w:val="24"/>
            <w:szCs w:val="24"/>
          </w:rPr>
          <w:t>https://doi.org/10.1016/j.cviu.2018.09.001</w:t>
        </w:r>
      </w:hyperlink>
    </w:p>
    <w:p w14:paraId="01B0F9B8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ind w:hanging="366"/>
        <w:jc w:val="both"/>
        <w:rPr>
          <w:sz w:val="24"/>
          <w:szCs w:val="24"/>
        </w:rPr>
      </w:pPr>
      <w:r w:rsidRPr="004D6BAD">
        <w:rPr>
          <w:spacing w:val="-11"/>
          <w:sz w:val="24"/>
          <w:szCs w:val="24"/>
        </w:rPr>
        <w:t xml:space="preserve">Y. </w:t>
      </w:r>
      <w:r w:rsidRPr="004D6BAD">
        <w:rPr>
          <w:sz w:val="24"/>
          <w:szCs w:val="24"/>
        </w:rPr>
        <w:t xml:space="preserve">Kawano and K. </w:t>
      </w:r>
      <w:r w:rsidRPr="004D6BAD">
        <w:rPr>
          <w:spacing w:val="-3"/>
          <w:sz w:val="24"/>
          <w:szCs w:val="24"/>
        </w:rPr>
        <w:t xml:space="preserve">Yanai, </w:t>
      </w:r>
      <w:r w:rsidRPr="004D6BAD">
        <w:rPr>
          <w:sz w:val="24"/>
          <w:szCs w:val="24"/>
        </w:rPr>
        <w:t xml:space="preserve">“Automatic expansion of a food image dataset leveraging existing categories with domain adaptation,” in </w:t>
      </w:r>
      <w:r w:rsidRPr="004D6BAD">
        <w:rPr>
          <w:i/>
          <w:sz w:val="24"/>
          <w:szCs w:val="24"/>
        </w:rPr>
        <w:t xml:space="preserve">Proc. of ECCV Workshop on Transferring and Adapting Source Knowledge </w:t>
      </w:r>
      <w:r w:rsidRPr="004D6BAD">
        <w:rPr>
          <w:i/>
          <w:spacing w:val="-8"/>
          <w:sz w:val="24"/>
          <w:szCs w:val="24"/>
        </w:rPr>
        <w:t>in</w:t>
      </w:r>
      <w:bookmarkStart w:id="77" w:name="_bookmark30"/>
      <w:bookmarkEnd w:id="77"/>
      <w:r w:rsidRPr="004D6BAD">
        <w:rPr>
          <w:i/>
          <w:spacing w:val="-8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Computer Vision (TASK-CV)</w:t>
      </w:r>
      <w:r w:rsidRPr="004D6BAD">
        <w:rPr>
          <w:sz w:val="24"/>
          <w:szCs w:val="24"/>
        </w:rPr>
        <w:t>,</w:t>
      </w:r>
      <w:r w:rsidRPr="004D6BAD">
        <w:rPr>
          <w:spacing w:val="3"/>
          <w:sz w:val="24"/>
          <w:szCs w:val="24"/>
        </w:rPr>
        <w:t xml:space="preserve"> </w:t>
      </w:r>
      <w:r w:rsidRPr="004D6BAD">
        <w:rPr>
          <w:sz w:val="24"/>
          <w:szCs w:val="24"/>
        </w:rPr>
        <w:t>2014.</w:t>
      </w:r>
    </w:p>
    <w:p w14:paraId="01B0F9B9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7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>N.</w:t>
      </w:r>
      <w:r w:rsidRPr="004D6BAD">
        <w:rPr>
          <w:spacing w:val="-6"/>
          <w:sz w:val="24"/>
          <w:szCs w:val="24"/>
        </w:rPr>
        <w:t xml:space="preserve"> </w:t>
      </w:r>
      <w:proofErr w:type="spellStart"/>
      <w:r w:rsidRPr="004D6BAD">
        <w:rPr>
          <w:sz w:val="24"/>
          <w:szCs w:val="24"/>
        </w:rPr>
        <w:t>Hnoohom</w:t>
      </w:r>
      <w:proofErr w:type="spellEnd"/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and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S.</w:t>
      </w:r>
      <w:r w:rsidRPr="004D6BAD">
        <w:rPr>
          <w:spacing w:val="-6"/>
          <w:sz w:val="24"/>
          <w:szCs w:val="24"/>
        </w:rPr>
        <w:t xml:space="preserve"> </w:t>
      </w:r>
      <w:proofErr w:type="spellStart"/>
      <w:r w:rsidRPr="004D6BAD">
        <w:rPr>
          <w:spacing w:val="-3"/>
          <w:sz w:val="24"/>
          <w:szCs w:val="24"/>
        </w:rPr>
        <w:t>Yuenyong</w:t>
      </w:r>
      <w:proofErr w:type="spellEnd"/>
      <w:r w:rsidRPr="004D6BAD">
        <w:rPr>
          <w:spacing w:val="-3"/>
          <w:sz w:val="24"/>
          <w:szCs w:val="24"/>
        </w:rPr>
        <w:t>,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“Thai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fast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food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>classification</w:t>
      </w:r>
      <w:r w:rsidRPr="004D6BAD">
        <w:rPr>
          <w:spacing w:val="-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using deep learning,” in </w:t>
      </w:r>
      <w:r w:rsidRPr="004D6BAD">
        <w:rPr>
          <w:i/>
          <w:sz w:val="24"/>
          <w:szCs w:val="24"/>
        </w:rPr>
        <w:t>2018 International ECTI Northern Section</w:t>
      </w:r>
      <w:r w:rsidRPr="004D6BAD">
        <w:rPr>
          <w:i/>
          <w:spacing w:val="-19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 xml:space="preserve">Conference </w:t>
      </w:r>
      <w:r w:rsidRPr="004D6BAD">
        <w:rPr>
          <w:i/>
          <w:sz w:val="24"/>
          <w:szCs w:val="24"/>
        </w:rPr>
        <w:t xml:space="preserve">on Electrical, Electronics, Computer and Telecommunications </w:t>
      </w:r>
      <w:r w:rsidRPr="004D6BAD">
        <w:rPr>
          <w:i/>
          <w:spacing w:val="-3"/>
          <w:sz w:val="24"/>
          <w:szCs w:val="24"/>
        </w:rPr>
        <w:t>Engineer-</w:t>
      </w:r>
      <w:bookmarkStart w:id="78" w:name="_bookmark31"/>
      <w:bookmarkEnd w:id="78"/>
      <w:r w:rsidRPr="004D6BAD">
        <w:rPr>
          <w:i/>
          <w:spacing w:val="-3"/>
          <w:sz w:val="24"/>
          <w:szCs w:val="24"/>
        </w:rPr>
        <w:t xml:space="preserve"> </w:t>
      </w:r>
      <w:proofErr w:type="spellStart"/>
      <w:r w:rsidRPr="004D6BAD">
        <w:rPr>
          <w:i/>
          <w:sz w:val="24"/>
          <w:szCs w:val="24"/>
        </w:rPr>
        <w:t>ing</w:t>
      </w:r>
      <w:proofErr w:type="spellEnd"/>
      <w:r w:rsidRPr="004D6BAD">
        <w:rPr>
          <w:i/>
          <w:sz w:val="24"/>
          <w:szCs w:val="24"/>
        </w:rPr>
        <w:t xml:space="preserve"> (ECTI-NCON)</w:t>
      </w:r>
      <w:r w:rsidRPr="004D6BAD">
        <w:rPr>
          <w:sz w:val="24"/>
          <w:szCs w:val="24"/>
        </w:rPr>
        <w:t>, 2018, pp.</w:t>
      </w:r>
      <w:r w:rsidRPr="004D6BAD">
        <w:rPr>
          <w:spacing w:val="19"/>
          <w:sz w:val="24"/>
          <w:szCs w:val="24"/>
        </w:rPr>
        <w:t xml:space="preserve"> </w:t>
      </w:r>
      <w:r w:rsidRPr="004D6BAD">
        <w:rPr>
          <w:sz w:val="24"/>
          <w:szCs w:val="24"/>
        </w:rPr>
        <w:t>116–119.</w:t>
      </w:r>
    </w:p>
    <w:p w14:paraId="01B0F9BA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6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H. He, </w:t>
      </w:r>
      <w:r w:rsidRPr="004D6BAD">
        <w:rPr>
          <w:spacing w:val="-7"/>
          <w:sz w:val="24"/>
          <w:szCs w:val="24"/>
        </w:rPr>
        <w:t xml:space="preserve">F. </w:t>
      </w:r>
      <w:r w:rsidRPr="004D6BAD">
        <w:rPr>
          <w:sz w:val="24"/>
          <w:szCs w:val="24"/>
        </w:rPr>
        <w:t xml:space="preserve">Kong, and J. </w:t>
      </w:r>
      <w:r w:rsidRPr="004D6BAD">
        <w:rPr>
          <w:spacing w:val="-4"/>
          <w:sz w:val="24"/>
          <w:szCs w:val="24"/>
        </w:rPr>
        <w:t xml:space="preserve">Tan, </w:t>
      </w:r>
      <w:r w:rsidRPr="004D6BAD">
        <w:rPr>
          <w:sz w:val="24"/>
          <w:szCs w:val="24"/>
        </w:rPr>
        <w:t>“</w:t>
      </w:r>
      <w:proofErr w:type="spellStart"/>
      <w:r w:rsidRPr="004D6BAD">
        <w:rPr>
          <w:sz w:val="24"/>
          <w:szCs w:val="24"/>
        </w:rPr>
        <w:t>Dietcam</w:t>
      </w:r>
      <w:proofErr w:type="spellEnd"/>
      <w:r w:rsidRPr="004D6BAD">
        <w:rPr>
          <w:sz w:val="24"/>
          <w:szCs w:val="24"/>
        </w:rPr>
        <w:t xml:space="preserve">: Multiview food recognition using a </w:t>
      </w:r>
      <w:proofErr w:type="spellStart"/>
      <w:r w:rsidRPr="004D6BAD">
        <w:rPr>
          <w:sz w:val="24"/>
          <w:szCs w:val="24"/>
        </w:rPr>
        <w:t>multikernel</w:t>
      </w:r>
      <w:proofErr w:type="spellEnd"/>
      <w:r w:rsidRPr="004D6BAD">
        <w:rPr>
          <w:sz w:val="24"/>
          <w:szCs w:val="24"/>
        </w:rPr>
        <w:t xml:space="preserve"> </w:t>
      </w:r>
      <w:proofErr w:type="spellStart"/>
      <w:r w:rsidRPr="004D6BAD">
        <w:rPr>
          <w:spacing w:val="-3"/>
          <w:sz w:val="24"/>
          <w:szCs w:val="24"/>
        </w:rPr>
        <w:t>svm</w:t>
      </w:r>
      <w:proofErr w:type="spellEnd"/>
      <w:r w:rsidRPr="004D6BAD">
        <w:rPr>
          <w:spacing w:val="-3"/>
          <w:sz w:val="24"/>
          <w:szCs w:val="24"/>
        </w:rPr>
        <w:t xml:space="preserve">,” </w:t>
      </w:r>
      <w:r w:rsidRPr="004D6BAD">
        <w:rPr>
          <w:i/>
          <w:sz w:val="24"/>
          <w:szCs w:val="24"/>
        </w:rPr>
        <w:t xml:space="preserve">IEEE Journal of Biomedical and Health </w:t>
      </w:r>
      <w:r w:rsidRPr="004D6BAD">
        <w:rPr>
          <w:i/>
          <w:spacing w:val="-2"/>
          <w:sz w:val="24"/>
          <w:szCs w:val="24"/>
        </w:rPr>
        <w:t>Informatics</w:t>
      </w:r>
      <w:r w:rsidRPr="004D6BAD">
        <w:rPr>
          <w:spacing w:val="-2"/>
          <w:sz w:val="24"/>
          <w:szCs w:val="24"/>
        </w:rPr>
        <w:t>,</w:t>
      </w:r>
      <w:bookmarkStart w:id="79" w:name="_bookmark32"/>
      <w:bookmarkEnd w:id="79"/>
      <w:r w:rsidRPr="004D6BAD">
        <w:rPr>
          <w:spacing w:val="-2"/>
          <w:sz w:val="24"/>
          <w:szCs w:val="24"/>
        </w:rPr>
        <w:t xml:space="preserve"> </w:t>
      </w:r>
      <w:r w:rsidRPr="004D6BAD">
        <w:rPr>
          <w:sz w:val="24"/>
          <w:szCs w:val="24"/>
        </w:rPr>
        <w:t>vol.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20,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no.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3,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848–855,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2016.</w:t>
      </w:r>
    </w:p>
    <w:p w14:paraId="01B0F9BB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5" w:line="360" w:lineRule="auto"/>
        <w:ind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A. </w:t>
      </w:r>
      <w:proofErr w:type="spellStart"/>
      <w:r w:rsidRPr="004D6BAD">
        <w:rPr>
          <w:sz w:val="24"/>
          <w:szCs w:val="24"/>
        </w:rPr>
        <w:t>engr</w:t>
      </w:r>
      <w:proofErr w:type="spellEnd"/>
      <w:r w:rsidRPr="004D6BAD">
        <w:rPr>
          <w:sz w:val="24"/>
          <w:szCs w:val="24"/>
        </w:rPr>
        <w:t xml:space="preserve">, </w:t>
      </w:r>
      <w:r w:rsidRPr="004D6BAD">
        <w:rPr>
          <w:spacing w:val="-11"/>
          <w:sz w:val="24"/>
          <w:szCs w:val="24"/>
        </w:rPr>
        <w:t xml:space="preserve">Y. </w:t>
      </w:r>
      <w:proofErr w:type="spellStart"/>
      <w:r w:rsidRPr="004D6BAD">
        <w:rPr>
          <w:sz w:val="24"/>
          <w:szCs w:val="24"/>
        </w:rPr>
        <w:t>Akbulut</w:t>
      </w:r>
      <w:proofErr w:type="spellEnd"/>
      <w:r w:rsidRPr="004D6BAD">
        <w:rPr>
          <w:sz w:val="24"/>
          <w:szCs w:val="24"/>
        </w:rPr>
        <w:t>, and . Budak, “Food</w:t>
      </w:r>
      <w:r w:rsidRPr="004D6BAD">
        <w:rPr>
          <w:spacing w:val="40"/>
          <w:sz w:val="24"/>
          <w:szCs w:val="24"/>
        </w:rPr>
        <w:t xml:space="preserve"> </w:t>
      </w:r>
      <w:r w:rsidRPr="004D6BAD">
        <w:rPr>
          <w:sz w:val="24"/>
          <w:szCs w:val="24"/>
        </w:rPr>
        <w:t>image</w:t>
      </w:r>
      <w:r w:rsidRPr="004D6BAD">
        <w:rPr>
          <w:spacing w:val="40"/>
          <w:sz w:val="24"/>
          <w:szCs w:val="24"/>
        </w:rPr>
        <w:t xml:space="preserve"> </w:t>
      </w:r>
      <w:r w:rsidRPr="004D6BAD">
        <w:rPr>
          <w:sz w:val="24"/>
          <w:szCs w:val="24"/>
        </w:rPr>
        <w:t>classification</w:t>
      </w:r>
      <w:r w:rsidRPr="004D6BAD">
        <w:rPr>
          <w:spacing w:val="40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with deep features,” in </w:t>
      </w:r>
      <w:r w:rsidRPr="004D6BAD">
        <w:rPr>
          <w:i/>
          <w:sz w:val="24"/>
          <w:szCs w:val="24"/>
        </w:rPr>
        <w:t>2019 International Artificial Intelligence and Data</w:t>
      </w:r>
      <w:bookmarkStart w:id="80" w:name="_bookmark33"/>
      <w:bookmarkEnd w:id="80"/>
      <w:r w:rsidRPr="004D6BAD">
        <w:rPr>
          <w:i/>
          <w:sz w:val="24"/>
          <w:szCs w:val="24"/>
        </w:rPr>
        <w:t xml:space="preserve"> Processing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Symposium</w:t>
      </w:r>
      <w:r w:rsidRPr="004D6BAD">
        <w:rPr>
          <w:i/>
          <w:spacing w:val="1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(IDAP)</w:t>
      </w:r>
      <w:r w:rsidRPr="004D6BAD">
        <w:rPr>
          <w:sz w:val="24"/>
          <w:szCs w:val="24"/>
        </w:rPr>
        <w:t>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2019,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1–6.</w:t>
      </w:r>
    </w:p>
    <w:p w14:paraId="01B0F9BC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6" w:line="360" w:lineRule="auto"/>
        <w:ind w:hanging="366"/>
        <w:jc w:val="both"/>
        <w:rPr>
          <w:i/>
          <w:sz w:val="24"/>
          <w:szCs w:val="24"/>
        </w:rPr>
      </w:pPr>
      <w:r w:rsidRPr="004D6BAD">
        <w:rPr>
          <w:spacing w:val="-8"/>
          <w:sz w:val="24"/>
          <w:szCs w:val="24"/>
        </w:rPr>
        <w:t xml:space="preserve">W. </w:t>
      </w:r>
      <w:r w:rsidRPr="004D6BAD">
        <w:rPr>
          <w:sz w:val="24"/>
          <w:szCs w:val="24"/>
        </w:rPr>
        <w:t xml:space="preserve">Zhang, D. Zhao, </w:t>
      </w:r>
      <w:r w:rsidRPr="004D6BAD">
        <w:rPr>
          <w:spacing w:val="-8"/>
          <w:sz w:val="24"/>
          <w:szCs w:val="24"/>
        </w:rPr>
        <w:t xml:space="preserve">W. </w:t>
      </w:r>
      <w:r w:rsidRPr="004D6BAD">
        <w:rPr>
          <w:sz w:val="24"/>
          <w:szCs w:val="24"/>
        </w:rPr>
        <w:t xml:space="preserve">Gong, Z. Li, Q. Lu, and </w:t>
      </w:r>
      <w:r w:rsidRPr="004D6BAD">
        <w:rPr>
          <w:sz w:val="24"/>
          <w:szCs w:val="24"/>
        </w:rPr>
        <w:t xml:space="preserve">S. </w:t>
      </w:r>
      <w:r w:rsidRPr="004D6BAD">
        <w:rPr>
          <w:spacing w:val="-4"/>
          <w:sz w:val="24"/>
          <w:szCs w:val="24"/>
        </w:rPr>
        <w:t xml:space="preserve">Yang, </w:t>
      </w:r>
      <w:r w:rsidRPr="004D6BAD">
        <w:rPr>
          <w:sz w:val="24"/>
          <w:szCs w:val="24"/>
        </w:rPr>
        <w:t xml:space="preserve">“Food image recognition with convolutional neural networks,” in </w:t>
      </w:r>
      <w:r w:rsidRPr="004D6BAD">
        <w:rPr>
          <w:i/>
          <w:sz w:val="24"/>
          <w:szCs w:val="24"/>
        </w:rPr>
        <w:t xml:space="preserve">2015 IEEE 12th </w:t>
      </w:r>
      <w:r w:rsidRPr="004D6BAD">
        <w:rPr>
          <w:i/>
          <w:spacing w:val="-4"/>
          <w:sz w:val="24"/>
          <w:szCs w:val="24"/>
        </w:rPr>
        <w:t xml:space="preserve">Intl </w:t>
      </w:r>
      <w:r w:rsidRPr="004D6BAD">
        <w:rPr>
          <w:i/>
          <w:sz w:val="24"/>
          <w:szCs w:val="24"/>
        </w:rPr>
        <w:t>Conf</w:t>
      </w:r>
      <w:r w:rsidRPr="004D6BAD">
        <w:rPr>
          <w:i/>
          <w:spacing w:val="2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on</w:t>
      </w:r>
      <w:r w:rsidRPr="004D6BAD">
        <w:rPr>
          <w:i/>
          <w:spacing w:val="2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Ubiquitous</w:t>
      </w:r>
      <w:r w:rsidRPr="004D6BAD">
        <w:rPr>
          <w:i/>
          <w:spacing w:val="2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Intelligence</w:t>
      </w:r>
      <w:r w:rsidRPr="004D6BAD">
        <w:rPr>
          <w:i/>
          <w:spacing w:val="2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and</w:t>
      </w:r>
      <w:r w:rsidRPr="004D6BAD">
        <w:rPr>
          <w:i/>
          <w:spacing w:val="2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Computing</w:t>
      </w:r>
      <w:r w:rsidRPr="004D6BAD">
        <w:rPr>
          <w:i/>
          <w:spacing w:val="2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and</w:t>
      </w:r>
      <w:r w:rsidRPr="004D6BAD">
        <w:rPr>
          <w:i/>
          <w:spacing w:val="24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2015</w:t>
      </w:r>
      <w:r w:rsidRPr="004D6BAD">
        <w:rPr>
          <w:i/>
          <w:spacing w:val="23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IEEE</w:t>
      </w:r>
      <w:r w:rsidRPr="004D6BAD">
        <w:rPr>
          <w:i/>
          <w:spacing w:val="23"/>
          <w:sz w:val="24"/>
          <w:szCs w:val="24"/>
        </w:rPr>
        <w:t xml:space="preserve"> </w:t>
      </w:r>
      <w:r w:rsidRPr="004D6BAD">
        <w:rPr>
          <w:i/>
          <w:spacing w:val="-3"/>
          <w:sz w:val="24"/>
          <w:szCs w:val="24"/>
        </w:rPr>
        <w:t>12th</w:t>
      </w:r>
    </w:p>
    <w:p w14:paraId="01B0F9BD" w14:textId="77777777" w:rsidR="00D93804" w:rsidRPr="004D6BAD" w:rsidRDefault="00720369" w:rsidP="004D6BAD">
      <w:pPr>
        <w:spacing w:before="73" w:line="360" w:lineRule="auto"/>
        <w:ind w:left="484" w:right="117"/>
        <w:jc w:val="both"/>
        <w:rPr>
          <w:sz w:val="24"/>
          <w:szCs w:val="24"/>
        </w:rPr>
      </w:pPr>
      <w:r w:rsidRPr="004D6BAD">
        <w:rPr>
          <w:sz w:val="24"/>
          <w:szCs w:val="24"/>
        </w:rPr>
        <w:br w:type="column"/>
      </w:r>
      <w:r w:rsidRPr="004D6BAD">
        <w:rPr>
          <w:i/>
          <w:sz w:val="24"/>
          <w:szCs w:val="24"/>
        </w:rPr>
        <w:lastRenderedPageBreak/>
        <w:t>Intl Conf on Autonomic and Trusted Computing and 2015 IEEE 15th</w:t>
      </w:r>
      <w:r w:rsidRPr="004D6BAD">
        <w:rPr>
          <w:i/>
          <w:spacing w:val="-24"/>
          <w:sz w:val="24"/>
          <w:szCs w:val="24"/>
        </w:rPr>
        <w:t xml:space="preserve"> </w:t>
      </w:r>
      <w:r w:rsidRPr="004D6BAD">
        <w:rPr>
          <w:i/>
          <w:spacing w:val="-4"/>
          <w:sz w:val="24"/>
          <w:szCs w:val="24"/>
        </w:rPr>
        <w:t xml:space="preserve">Intl </w:t>
      </w:r>
      <w:r w:rsidRPr="004D6BAD">
        <w:rPr>
          <w:i/>
          <w:sz w:val="24"/>
          <w:szCs w:val="24"/>
        </w:rPr>
        <w:t>Conf on Scalable Computing and Communications and Its Associated</w:t>
      </w:r>
      <w:bookmarkStart w:id="81" w:name="_bookmark34"/>
      <w:bookmarkEnd w:id="81"/>
      <w:r w:rsidRPr="004D6BAD">
        <w:rPr>
          <w:i/>
          <w:sz w:val="24"/>
          <w:szCs w:val="24"/>
        </w:rPr>
        <w:t xml:space="preserve"> Workshops (UIC-ATC-</w:t>
      </w:r>
      <w:proofErr w:type="spellStart"/>
      <w:r w:rsidRPr="004D6BAD">
        <w:rPr>
          <w:i/>
          <w:sz w:val="24"/>
          <w:szCs w:val="24"/>
        </w:rPr>
        <w:t>ScalCom</w:t>
      </w:r>
      <w:proofErr w:type="spellEnd"/>
      <w:r w:rsidRPr="004D6BAD">
        <w:rPr>
          <w:i/>
          <w:sz w:val="24"/>
          <w:szCs w:val="24"/>
        </w:rPr>
        <w:t>)</w:t>
      </w:r>
      <w:r w:rsidRPr="004D6BAD">
        <w:rPr>
          <w:sz w:val="24"/>
          <w:szCs w:val="24"/>
        </w:rPr>
        <w:t>, 2015, pp.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690–693.</w:t>
      </w:r>
    </w:p>
    <w:p w14:paraId="01B0F9BE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3" w:line="360" w:lineRule="auto"/>
        <w:ind w:right="117" w:hanging="366"/>
        <w:jc w:val="both"/>
        <w:rPr>
          <w:sz w:val="24"/>
          <w:szCs w:val="24"/>
        </w:rPr>
      </w:pPr>
      <w:r w:rsidRPr="004D6BAD">
        <w:rPr>
          <w:spacing w:val="-9"/>
          <w:sz w:val="24"/>
          <w:szCs w:val="24"/>
        </w:rPr>
        <w:t xml:space="preserve">P. </w:t>
      </w:r>
      <w:r w:rsidRPr="004D6BAD">
        <w:rPr>
          <w:spacing w:val="-3"/>
          <w:sz w:val="24"/>
          <w:szCs w:val="24"/>
        </w:rPr>
        <w:t xml:space="preserve">Pandey, </w:t>
      </w:r>
      <w:r w:rsidRPr="004D6BAD">
        <w:rPr>
          <w:sz w:val="24"/>
          <w:szCs w:val="24"/>
        </w:rPr>
        <w:t xml:space="preserve">A. Deepthi, B. Mandal, and N. B. </w:t>
      </w:r>
      <w:proofErr w:type="spellStart"/>
      <w:r w:rsidRPr="004D6BAD">
        <w:rPr>
          <w:sz w:val="24"/>
          <w:szCs w:val="24"/>
        </w:rPr>
        <w:t>Puhan</w:t>
      </w:r>
      <w:proofErr w:type="spellEnd"/>
      <w:r w:rsidRPr="004D6BAD">
        <w:rPr>
          <w:sz w:val="24"/>
          <w:szCs w:val="24"/>
        </w:rPr>
        <w:t>, “</w:t>
      </w:r>
      <w:proofErr w:type="spellStart"/>
      <w:r w:rsidRPr="004D6BAD">
        <w:rPr>
          <w:sz w:val="24"/>
          <w:szCs w:val="24"/>
        </w:rPr>
        <w:t>Foodnet</w:t>
      </w:r>
      <w:proofErr w:type="spellEnd"/>
      <w:r w:rsidRPr="004D6BAD">
        <w:rPr>
          <w:sz w:val="24"/>
          <w:szCs w:val="24"/>
        </w:rPr>
        <w:t xml:space="preserve">: </w:t>
      </w:r>
      <w:proofErr w:type="spellStart"/>
      <w:r w:rsidRPr="004D6BAD">
        <w:rPr>
          <w:sz w:val="24"/>
          <w:szCs w:val="24"/>
        </w:rPr>
        <w:t>Recog</w:t>
      </w:r>
      <w:proofErr w:type="spellEnd"/>
      <w:r w:rsidRPr="004D6BAD">
        <w:rPr>
          <w:sz w:val="24"/>
          <w:szCs w:val="24"/>
        </w:rPr>
        <w:t xml:space="preserve">- </w:t>
      </w:r>
      <w:proofErr w:type="spellStart"/>
      <w:r w:rsidRPr="004D6BAD">
        <w:rPr>
          <w:sz w:val="24"/>
          <w:szCs w:val="24"/>
        </w:rPr>
        <w:t>nizing</w:t>
      </w:r>
      <w:proofErr w:type="spellEnd"/>
      <w:r w:rsidRPr="004D6BAD">
        <w:rPr>
          <w:sz w:val="24"/>
          <w:szCs w:val="24"/>
        </w:rPr>
        <w:t xml:space="preserve"> foods using ensemble of deep networks,” </w:t>
      </w:r>
      <w:r w:rsidRPr="004D6BAD">
        <w:rPr>
          <w:i/>
          <w:sz w:val="24"/>
          <w:szCs w:val="24"/>
        </w:rPr>
        <w:t>IEEE Signal</w:t>
      </w:r>
      <w:r w:rsidRPr="004D6BAD">
        <w:rPr>
          <w:i/>
          <w:spacing w:val="-19"/>
          <w:sz w:val="24"/>
          <w:szCs w:val="24"/>
        </w:rPr>
        <w:t xml:space="preserve"> </w:t>
      </w:r>
      <w:r w:rsidRPr="004D6BAD">
        <w:rPr>
          <w:i/>
          <w:sz w:val="24"/>
          <w:szCs w:val="24"/>
        </w:rPr>
        <w:t>Processing</w:t>
      </w:r>
      <w:bookmarkStart w:id="82" w:name="_bookmark35"/>
      <w:bookmarkEnd w:id="82"/>
      <w:r w:rsidRPr="004D6BAD">
        <w:rPr>
          <w:i/>
          <w:sz w:val="24"/>
          <w:szCs w:val="24"/>
        </w:rPr>
        <w:t xml:space="preserve"> Letters</w:t>
      </w:r>
      <w:r w:rsidRPr="004D6BAD">
        <w:rPr>
          <w:sz w:val="24"/>
          <w:szCs w:val="24"/>
        </w:rPr>
        <w:t>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vol.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24,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no.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12,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pp.</w:t>
      </w:r>
      <w:r w:rsidRPr="004D6BAD">
        <w:rPr>
          <w:spacing w:val="15"/>
          <w:sz w:val="24"/>
          <w:szCs w:val="24"/>
        </w:rPr>
        <w:t xml:space="preserve"> </w:t>
      </w:r>
      <w:r w:rsidRPr="004D6BAD">
        <w:rPr>
          <w:sz w:val="24"/>
          <w:szCs w:val="24"/>
        </w:rPr>
        <w:t>1758–1762,</w:t>
      </w:r>
      <w:r w:rsidRPr="004D6BAD">
        <w:rPr>
          <w:spacing w:val="14"/>
          <w:sz w:val="24"/>
          <w:szCs w:val="24"/>
        </w:rPr>
        <w:t xml:space="preserve"> </w:t>
      </w:r>
      <w:r w:rsidRPr="004D6BAD">
        <w:rPr>
          <w:sz w:val="24"/>
          <w:szCs w:val="24"/>
        </w:rPr>
        <w:t>2017.</w:t>
      </w:r>
    </w:p>
    <w:p w14:paraId="01B0F9BF" w14:textId="77777777" w:rsidR="00D93804" w:rsidRPr="004D6BAD" w:rsidRDefault="00720369" w:rsidP="004D6BAD">
      <w:pPr>
        <w:pStyle w:val="ListParagraph"/>
        <w:numPr>
          <w:ilvl w:val="0"/>
          <w:numId w:val="2"/>
        </w:numPr>
        <w:tabs>
          <w:tab w:val="left" w:pos="485"/>
        </w:tabs>
        <w:spacing w:before="2" w:line="360" w:lineRule="auto"/>
        <w:ind w:right="117" w:hanging="366"/>
        <w:jc w:val="both"/>
        <w:rPr>
          <w:sz w:val="24"/>
          <w:szCs w:val="24"/>
        </w:rPr>
      </w:pPr>
      <w:r w:rsidRPr="004D6BAD">
        <w:rPr>
          <w:sz w:val="24"/>
          <w:szCs w:val="24"/>
        </w:rPr>
        <w:t xml:space="preserve">J.-M. Noh, G.-R. Jang, K.-N. Ha, and J.-H. Park, “Data </w:t>
      </w:r>
      <w:r w:rsidRPr="004D6BAD">
        <w:rPr>
          <w:spacing w:val="-2"/>
          <w:sz w:val="24"/>
          <w:szCs w:val="24"/>
        </w:rPr>
        <w:t>augmentation</w:t>
      </w:r>
      <w:r w:rsidRPr="004D6BAD">
        <w:rPr>
          <w:spacing w:val="36"/>
          <w:sz w:val="24"/>
          <w:szCs w:val="24"/>
        </w:rPr>
        <w:t xml:space="preserve"> </w:t>
      </w:r>
      <w:r w:rsidRPr="004D6BAD">
        <w:rPr>
          <w:sz w:val="24"/>
          <w:szCs w:val="24"/>
        </w:rPr>
        <w:t xml:space="preserve">method for object detection in underwater environments,” in </w:t>
      </w:r>
      <w:r w:rsidRPr="004D6BAD">
        <w:rPr>
          <w:i/>
          <w:sz w:val="24"/>
          <w:szCs w:val="24"/>
        </w:rPr>
        <w:t>2019 19th International Conference on Control, Automation and Systems (ICCAS)</w:t>
      </w:r>
      <w:r w:rsidRPr="004D6BAD">
        <w:rPr>
          <w:sz w:val="24"/>
          <w:szCs w:val="24"/>
        </w:rPr>
        <w:t>, 2019, pp.</w:t>
      </w:r>
      <w:r w:rsidRPr="004D6BAD">
        <w:rPr>
          <w:spacing w:val="-11"/>
          <w:sz w:val="24"/>
          <w:szCs w:val="24"/>
        </w:rPr>
        <w:t xml:space="preserve"> </w:t>
      </w:r>
      <w:r w:rsidRPr="004D6BAD">
        <w:rPr>
          <w:sz w:val="24"/>
          <w:szCs w:val="24"/>
        </w:rPr>
        <w:t>324–328.</w:t>
      </w:r>
    </w:p>
    <w:sectPr w:rsidR="00D93804" w:rsidRPr="004D6BAD">
      <w:pgSz w:w="12240" w:h="15840"/>
      <w:pgMar w:top="96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an Gatt" w:date="2021-11-07T11:08:00Z" w:initials="AG">
    <w:p w14:paraId="734C67D8" w14:textId="77777777" w:rsidR="004F708E" w:rsidRDefault="004F708E">
      <w:pPr>
        <w:pStyle w:val="CommentText"/>
      </w:pPr>
      <w:r>
        <w:rPr>
          <w:rStyle w:val="CommentReference"/>
        </w:rPr>
        <w:annotationRef/>
      </w:r>
      <w:r>
        <w:t>Overall literature review is good, but you should consider adding subsections to it.</w:t>
      </w:r>
    </w:p>
    <w:p w14:paraId="055EE0C9" w14:textId="77777777" w:rsidR="004F708E" w:rsidRDefault="004F708E">
      <w:pPr>
        <w:pStyle w:val="CommentText"/>
      </w:pPr>
    </w:p>
    <w:p w14:paraId="3AE45193" w14:textId="77777777" w:rsidR="004F708E" w:rsidRDefault="004F708E">
      <w:pPr>
        <w:pStyle w:val="CommentText"/>
      </w:pPr>
      <w:r>
        <w:t xml:space="preserve">For instance, we can have </w:t>
      </w:r>
    </w:p>
    <w:p w14:paraId="1C8BEE47" w14:textId="77777777" w:rsidR="004F708E" w:rsidRDefault="004F708E" w:rsidP="004F708E">
      <w:pPr>
        <w:pStyle w:val="CommentText"/>
      </w:pPr>
      <w:r>
        <w:t xml:space="preserve"> </w:t>
      </w:r>
    </w:p>
    <w:p w14:paraId="571BFF4C" w14:textId="5F387702" w:rsidR="004F708E" w:rsidRDefault="004F708E" w:rsidP="004F708E">
      <w:pPr>
        <w:pStyle w:val="CommentText"/>
        <w:numPr>
          <w:ilvl w:val="1"/>
          <w:numId w:val="10"/>
        </w:numPr>
      </w:pPr>
      <w:r>
        <w:t>–Recent Work</w:t>
      </w:r>
    </w:p>
    <w:p w14:paraId="0E874778" w14:textId="77777777" w:rsidR="004F708E" w:rsidRDefault="004F708E" w:rsidP="004F708E">
      <w:pPr>
        <w:pStyle w:val="CommentText"/>
        <w:numPr>
          <w:ilvl w:val="1"/>
          <w:numId w:val="10"/>
        </w:numPr>
      </w:pPr>
      <w:r>
        <w:t xml:space="preserve"> -Different Techniques Used</w:t>
      </w:r>
    </w:p>
    <w:p w14:paraId="6BE56FAB" w14:textId="77777777" w:rsidR="004F708E" w:rsidRDefault="004F708E" w:rsidP="004F708E">
      <w:pPr>
        <w:pStyle w:val="CommentText"/>
        <w:numPr>
          <w:ilvl w:val="2"/>
          <w:numId w:val="10"/>
        </w:numPr>
      </w:pPr>
      <w:r>
        <w:t xml:space="preserve"> - Technique A</w:t>
      </w:r>
    </w:p>
    <w:p w14:paraId="11DE229E" w14:textId="77777777" w:rsidR="004F708E" w:rsidRDefault="004F708E" w:rsidP="004F708E">
      <w:pPr>
        <w:pStyle w:val="CommentText"/>
        <w:numPr>
          <w:ilvl w:val="2"/>
          <w:numId w:val="10"/>
        </w:numPr>
      </w:pPr>
      <w:r>
        <w:t xml:space="preserve"> - Technique B</w:t>
      </w:r>
    </w:p>
    <w:p w14:paraId="163D037E" w14:textId="77777777" w:rsidR="004F708E" w:rsidRDefault="004F708E" w:rsidP="004F708E">
      <w:pPr>
        <w:pStyle w:val="CommentText"/>
        <w:numPr>
          <w:ilvl w:val="1"/>
          <w:numId w:val="10"/>
        </w:numPr>
      </w:pPr>
      <w:r>
        <w:t xml:space="preserve"> - Existing Solutions</w:t>
      </w:r>
    </w:p>
    <w:p w14:paraId="1243D380" w14:textId="77777777" w:rsidR="004F708E" w:rsidRDefault="004F708E" w:rsidP="004F708E">
      <w:pPr>
        <w:pStyle w:val="CommentText"/>
        <w:numPr>
          <w:ilvl w:val="1"/>
          <w:numId w:val="10"/>
        </w:numPr>
      </w:pPr>
      <w:r>
        <w:t xml:space="preserve"> - …</w:t>
      </w:r>
    </w:p>
    <w:p w14:paraId="04A3AA56" w14:textId="77777777" w:rsidR="004F708E" w:rsidRDefault="004F708E" w:rsidP="004F708E">
      <w:pPr>
        <w:pStyle w:val="CommentText"/>
      </w:pPr>
    </w:p>
    <w:p w14:paraId="2487701C" w14:textId="5FAC502A" w:rsidR="004F708E" w:rsidRDefault="004F708E" w:rsidP="004F708E">
      <w:pPr>
        <w:pStyle w:val="CommentText"/>
      </w:pPr>
      <w:r>
        <w:t xml:space="preserve">This will give a clearer indication of direction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770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2321F" w16cex:dateUtc="2021-11-07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7701C" w16cid:durableId="253232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Times New Roman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Math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C70"/>
    <w:multiLevelType w:val="hybridMultilevel"/>
    <w:tmpl w:val="BD6EDA22"/>
    <w:lvl w:ilvl="0" w:tplc="F27AED70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7EEEF304"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 w:tplc="7A84B1C8"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 w:tplc="E972709E"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 w:tplc="FD80DA3E"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 w:tplc="1D9C5682"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 w:tplc="1D8273EC"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 w:tplc="ADFC1BE6"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 w:tplc="CEE229F4"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0EC248CA"/>
    <w:multiLevelType w:val="multilevel"/>
    <w:tmpl w:val="7FB0E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010AB0"/>
    <w:multiLevelType w:val="hybridMultilevel"/>
    <w:tmpl w:val="7F4E3E1E"/>
    <w:lvl w:ilvl="0" w:tplc="8D1CD18C">
      <w:start w:val="1"/>
      <w:numFmt w:val="decimal"/>
      <w:lvlText w:val="%1)"/>
      <w:lvlJc w:val="left"/>
      <w:pPr>
        <w:ind w:left="730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9563ED8">
      <w:numFmt w:val="bullet"/>
      <w:lvlText w:val="•"/>
      <w:lvlJc w:val="left"/>
      <w:pPr>
        <w:ind w:left="1204" w:hanging="286"/>
      </w:pPr>
      <w:rPr>
        <w:rFonts w:hint="default"/>
        <w:lang w:val="en-US" w:eastAsia="en-US" w:bidi="ar-SA"/>
      </w:rPr>
    </w:lvl>
    <w:lvl w:ilvl="2" w:tplc="600AD4BA">
      <w:numFmt w:val="bullet"/>
      <w:lvlText w:val="•"/>
      <w:lvlJc w:val="left"/>
      <w:pPr>
        <w:ind w:left="1669" w:hanging="286"/>
      </w:pPr>
      <w:rPr>
        <w:rFonts w:hint="default"/>
        <w:lang w:val="en-US" w:eastAsia="en-US" w:bidi="ar-SA"/>
      </w:rPr>
    </w:lvl>
    <w:lvl w:ilvl="3" w:tplc="67F463BA">
      <w:numFmt w:val="bullet"/>
      <w:lvlText w:val="•"/>
      <w:lvlJc w:val="left"/>
      <w:pPr>
        <w:ind w:left="2133" w:hanging="286"/>
      </w:pPr>
      <w:rPr>
        <w:rFonts w:hint="default"/>
        <w:lang w:val="en-US" w:eastAsia="en-US" w:bidi="ar-SA"/>
      </w:rPr>
    </w:lvl>
    <w:lvl w:ilvl="4" w:tplc="642686DA">
      <w:numFmt w:val="bullet"/>
      <w:lvlText w:val="•"/>
      <w:lvlJc w:val="left"/>
      <w:pPr>
        <w:ind w:left="2598" w:hanging="286"/>
      </w:pPr>
      <w:rPr>
        <w:rFonts w:hint="default"/>
        <w:lang w:val="en-US" w:eastAsia="en-US" w:bidi="ar-SA"/>
      </w:rPr>
    </w:lvl>
    <w:lvl w:ilvl="5" w:tplc="CF2450DE">
      <w:numFmt w:val="bullet"/>
      <w:lvlText w:val="•"/>
      <w:lvlJc w:val="left"/>
      <w:pPr>
        <w:ind w:left="3062" w:hanging="286"/>
      </w:pPr>
      <w:rPr>
        <w:rFonts w:hint="default"/>
        <w:lang w:val="en-US" w:eastAsia="en-US" w:bidi="ar-SA"/>
      </w:rPr>
    </w:lvl>
    <w:lvl w:ilvl="6" w:tplc="AE5C8AD6">
      <w:numFmt w:val="bullet"/>
      <w:lvlText w:val="•"/>
      <w:lvlJc w:val="left"/>
      <w:pPr>
        <w:ind w:left="3527" w:hanging="286"/>
      </w:pPr>
      <w:rPr>
        <w:rFonts w:hint="default"/>
        <w:lang w:val="en-US" w:eastAsia="en-US" w:bidi="ar-SA"/>
      </w:rPr>
    </w:lvl>
    <w:lvl w:ilvl="7" w:tplc="B52C05F2">
      <w:numFmt w:val="bullet"/>
      <w:lvlText w:val="•"/>
      <w:lvlJc w:val="left"/>
      <w:pPr>
        <w:ind w:left="3992" w:hanging="286"/>
      </w:pPr>
      <w:rPr>
        <w:rFonts w:hint="default"/>
        <w:lang w:val="en-US" w:eastAsia="en-US" w:bidi="ar-SA"/>
      </w:rPr>
    </w:lvl>
    <w:lvl w:ilvl="8" w:tplc="990CD5F6">
      <w:numFmt w:val="bullet"/>
      <w:lvlText w:val="•"/>
      <w:lvlJc w:val="left"/>
      <w:pPr>
        <w:ind w:left="4456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71A4286"/>
    <w:multiLevelType w:val="hybridMultilevel"/>
    <w:tmpl w:val="B418B4F8"/>
    <w:lvl w:ilvl="0" w:tplc="35461810">
      <w:start w:val="1"/>
      <w:numFmt w:val="decimal"/>
      <w:lvlText w:val="%1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E101310">
      <w:numFmt w:val="bullet"/>
      <w:lvlText w:val="•"/>
      <w:lvlJc w:val="left"/>
      <w:pPr>
        <w:ind w:left="1592" w:hanging="286"/>
      </w:pPr>
      <w:rPr>
        <w:rFonts w:hint="default"/>
        <w:lang w:val="en-US" w:eastAsia="en-US" w:bidi="ar-SA"/>
      </w:rPr>
    </w:lvl>
    <w:lvl w:ilvl="2" w:tplc="C3B0DF84">
      <w:numFmt w:val="bullet"/>
      <w:lvlText w:val="•"/>
      <w:lvlJc w:val="left"/>
      <w:pPr>
        <w:ind w:left="2584" w:hanging="286"/>
      </w:pPr>
      <w:rPr>
        <w:rFonts w:hint="default"/>
        <w:lang w:val="en-US" w:eastAsia="en-US" w:bidi="ar-SA"/>
      </w:rPr>
    </w:lvl>
    <w:lvl w:ilvl="3" w:tplc="825A221A">
      <w:numFmt w:val="bullet"/>
      <w:lvlText w:val="•"/>
      <w:lvlJc w:val="left"/>
      <w:pPr>
        <w:ind w:left="3576" w:hanging="286"/>
      </w:pPr>
      <w:rPr>
        <w:rFonts w:hint="default"/>
        <w:lang w:val="en-US" w:eastAsia="en-US" w:bidi="ar-SA"/>
      </w:rPr>
    </w:lvl>
    <w:lvl w:ilvl="4" w:tplc="B434C3E8">
      <w:numFmt w:val="bullet"/>
      <w:lvlText w:val="•"/>
      <w:lvlJc w:val="left"/>
      <w:pPr>
        <w:ind w:left="4568" w:hanging="286"/>
      </w:pPr>
      <w:rPr>
        <w:rFonts w:hint="default"/>
        <w:lang w:val="en-US" w:eastAsia="en-US" w:bidi="ar-SA"/>
      </w:rPr>
    </w:lvl>
    <w:lvl w:ilvl="5" w:tplc="2752E938">
      <w:numFmt w:val="bullet"/>
      <w:lvlText w:val="•"/>
      <w:lvlJc w:val="left"/>
      <w:pPr>
        <w:ind w:left="5560" w:hanging="286"/>
      </w:pPr>
      <w:rPr>
        <w:rFonts w:hint="default"/>
        <w:lang w:val="en-US" w:eastAsia="en-US" w:bidi="ar-SA"/>
      </w:rPr>
    </w:lvl>
    <w:lvl w:ilvl="6" w:tplc="96B046A4">
      <w:numFmt w:val="bullet"/>
      <w:lvlText w:val="•"/>
      <w:lvlJc w:val="left"/>
      <w:pPr>
        <w:ind w:left="6552" w:hanging="286"/>
      </w:pPr>
      <w:rPr>
        <w:rFonts w:hint="default"/>
        <w:lang w:val="en-US" w:eastAsia="en-US" w:bidi="ar-SA"/>
      </w:rPr>
    </w:lvl>
    <w:lvl w:ilvl="7" w:tplc="7D84C87E"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ar-SA"/>
      </w:rPr>
    </w:lvl>
    <w:lvl w:ilvl="8" w:tplc="02E8ED40">
      <w:numFmt w:val="bullet"/>
      <w:lvlText w:val="•"/>
      <w:lvlJc w:val="left"/>
      <w:pPr>
        <w:ind w:left="8536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56414622"/>
    <w:multiLevelType w:val="hybridMultilevel"/>
    <w:tmpl w:val="97447508"/>
    <w:lvl w:ilvl="0" w:tplc="180CCBC8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654222C4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DF2BFF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0024DBB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BF0EFD5A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F8264B6C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E194A83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D496FFFC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EE4C8654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5A7A46D5"/>
    <w:multiLevelType w:val="hybridMultilevel"/>
    <w:tmpl w:val="4A7A8F8A"/>
    <w:lvl w:ilvl="0" w:tplc="0686A49A">
      <w:start w:val="16"/>
      <w:numFmt w:val="upperLetter"/>
      <w:lvlText w:val="%1."/>
      <w:lvlJc w:val="left"/>
      <w:pPr>
        <w:ind w:left="119" w:hanging="255"/>
      </w:pPr>
      <w:rPr>
        <w:rFonts w:ascii="Times New Roman" w:eastAsia="Times New Roman" w:hAnsi="Times New Roman" w:cs="Times New Roman" w:hint="default"/>
        <w:spacing w:val="-23"/>
        <w:w w:val="99"/>
        <w:sz w:val="20"/>
        <w:szCs w:val="20"/>
        <w:lang w:val="en-US" w:eastAsia="en-US" w:bidi="ar-SA"/>
      </w:rPr>
    </w:lvl>
    <w:lvl w:ilvl="1" w:tplc="41F6D766">
      <w:start w:val="5"/>
      <w:numFmt w:val="decimal"/>
      <w:lvlText w:val="%2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2DEDEF6">
      <w:start w:val="1"/>
      <w:numFmt w:val="decimal"/>
      <w:lvlText w:val="%3)"/>
      <w:lvlJc w:val="left"/>
      <w:pPr>
        <w:ind w:left="730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47CCB456">
      <w:numFmt w:val="bullet"/>
      <w:lvlText w:val="•"/>
      <w:lvlJc w:val="left"/>
      <w:pPr>
        <w:ind w:left="1304" w:hanging="286"/>
      </w:pPr>
      <w:rPr>
        <w:rFonts w:hint="default"/>
        <w:lang w:val="en-US" w:eastAsia="en-US" w:bidi="ar-SA"/>
      </w:rPr>
    </w:lvl>
    <w:lvl w:ilvl="4" w:tplc="EB7203F6">
      <w:numFmt w:val="bullet"/>
      <w:lvlText w:val="•"/>
      <w:lvlJc w:val="left"/>
      <w:pPr>
        <w:ind w:left="1869" w:hanging="286"/>
      </w:pPr>
      <w:rPr>
        <w:rFonts w:hint="default"/>
        <w:lang w:val="en-US" w:eastAsia="en-US" w:bidi="ar-SA"/>
      </w:rPr>
    </w:lvl>
    <w:lvl w:ilvl="5" w:tplc="2C4A7AFC">
      <w:numFmt w:val="bullet"/>
      <w:lvlText w:val="•"/>
      <w:lvlJc w:val="left"/>
      <w:pPr>
        <w:ind w:left="2434" w:hanging="286"/>
      </w:pPr>
      <w:rPr>
        <w:rFonts w:hint="default"/>
        <w:lang w:val="en-US" w:eastAsia="en-US" w:bidi="ar-SA"/>
      </w:rPr>
    </w:lvl>
    <w:lvl w:ilvl="6" w:tplc="8B689964">
      <w:numFmt w:val="bullet"/>
      <w:lvlText w:val="•"/>
      <w:lvlJc w:val="left"/>
      <w:pPr>
        <w:ind w:left="2999" w:hanging="286"/>
      </w:pPr>
      <w:rPr>
        <w:rFonts w:hint="default"/>
        <w:lang w:val="en-US" w:eastAsia="en-US" w:bidi="ar-SA"/>
      </w:rPr>
    </w:lvl>
    <w:lvl w:ilvl="7" w:tplc="0A7A4CBC">
      <w:numFmt w:val="bullet"/>
      <w:lvlText w:val="•"/>
      <w:lvlJc w:val="left"/>
      <w:pPr>
        <w:ind w:left="3564" w:hanging="286"/>
      </w:pPr>
      <w:rPr>
        <w:rFonts w:hint="default"/>
        <w:lang w:val="en-US" w:eastAsia="en-US" w:bidi="ar-SA"/>
      </w:rPr>
    </w:lvl>
    <w:lvl w:ilvl="8" w:tplc="37E0D3B0">
      <w:numFmt w:val="bullet"/>
      <w:lvlText w:val="•"/>
      <w:lvlJc w:val="left"/>
      <w:pPr>
        <w:ind w:left="4129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5E9C42E6"/>
    <w:multiLevelType w:val="multilevel"/>
    <w:tmpl w:val="63B6D7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D8D1A91"/>
    <w:multiLevelType w:val="hybridMultilevel"/>
    <w:tmpl w:val="C404769C"/>
    <w:lvl w:ilvl="0" w:tplc="9D488380">
      <w:start w:val="1"/>
      <w:numFmt w:val="decimal"/>
      <w:lvlText w:val="%1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16AA610">
      <w:numFmt w:val="bullet"/>
      <w:lvlText w:val="•"/>
      <w:lvlJc w:val="left"/>
      <w:pPr>
        <w:ind w:left="1065" w:hanging="286"/>
      </w:pPr>
      <w:rPr>
        <w:rFonts w:hint="default"/>
        <w:lang w:val="en-US" w:eastAsia="en-US" w:bidi="ar-SA"/>
      </w:rPr>
    </w:lvl>
    <w:lvl w:ilvl="2" w:tplc="40C2ADBE">
      <w:numFmt w:val="bullet"/>
      <w:lvlText w:val="•"/>
      <w:lvlJc w:val="left"/>
      <w:pPr>
        <w:ind w:left="1531" w:hanging="286"/>
      </w:pPr>
      <w:rPr>
        <w:rFonts w:hint="default"/>
        <w:lang w:val="en-US" w:eastAsia="en-US" w:bidi="ar-SA"/>
      </w:rPr>
    </w:lvl>
    <w:lvl w:ilvl="3" w:tplc="CA500392">
      <w:numFmt w:val="bullet"/>
      <w:lvlText w:val="•"/>
      <w:lvlJc w:val="left"/>
      <w:pPr>
        <w:ind w:left="1997" w:hanging="286"/>
      </w:pPr>
      <w:rPr>
        <w:rFonts w:hint="default"/>
        <w:lang w:val="en-US" w:eastAsia="en-US" w:bidi="ar-SA"/>
      </w:rPr>
    </w:lvl>
    <w:lvl w:ilvl="4" w:tplc="5442CD38">
      <w:numFmt w:val="bullet"/>
      <w:lvlText w:val="•"/>
      <w:lvlJc w:val="left"/>
      <w:pPr>
        <w:ind w:left="2463" w:hanging="286"/>
      </w:pPr>
      <w:rPr>
        <w:rFonts w:hint="default"/>
        <w:lang w:val="en-US" w:eastAsia="en-US" w:bidi="ar-SA"/>
      </w:rPr>
    </w:lvl>
    <w:lvl w:ilvl="5" w:tplc="6D4A5174">
      <w:numFmt w:val="bullet"/>
      <w:lvlText w:val="•"/>
      <w:lvlJc w:val="left"/>
      <w:pPr>
        <w:ind w:left="2929" w:hanging="286"/>
      </w:pPr>
      <w:rPr>
        <w:rFonts w:hint="default"/>
        <w:lang w:val="en-US" w:eastAsia="en-US" w:bidi="ar-SA"/>
      </w:rPr>
    </w:lvl>
    <w:lvl w:ilvl="6" w:tplc="21F297A8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 w:tplc="AD1ED3A2">
      <w:numFmt w:val="bullet"/>
      <w:lvlText w:val="•"/>
      <w:lvlJc w:val="left"/>
      <w:pPr>
        <w:ind w:left="3861" w:hanging="286"/>
      </w:pPr>
      <w:rPr>
        <w:rFonts w:hint="default"/>
        <w:lang w:val="en-US" w:eastAsia="en-US" w:bidi="ar-SA"/>
      </w:rPr>
    </w:lvl>
    <w:lvl w:ilvl="8" w:tplc="7EA01EA6">
      <w:numFmt w:val="bullet"/>
      <w:lvlText w:val="•"/>
      <w:lvlJc w:val="left"/>
      <w:pPr>
        <w:ind w:left="4327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70D60438"/>
    <w:multiLevelType w:val="hybridMultilevel"/>
    <w:tmpl w:val="1A10336C"/>
    <w:lvl w:ilvl="0" w:tplc="3DCAE9AC">
      <w:start w:val="1"/>
      <w:numFmt w:val="decimal"/>
      <w:lvlText w:val="%1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ABC1574">
      <w:numFmt w:val="bullet"/>
      <w:lvlText w:val="•"/>
      <w:lvlJc w:val="left"/>
      <w:pPr>
        <w:ind w:left="1058" w:hanging="286"/>
      </w:pPr>
      <w:rPr>
        <w:rFonts w:hint="default"/>
        <w:lang w:val="en-US" w:eastAsia="en-US" w:bidi="ar-SA"/>
      </w:rPr>
    </w:lvl>
    <w:lvl w:ilvl="2" w:tplc="6A5CD95A">
      <w:numFmt w:val="bullet"/>
      <w:lvlText w:val="•"/>
      <w:lvlJc w:val="left"/>
      <w:pPr>
        <w:ind w:left="1516" w:hanging="286"/>
      </w:pPr>
      <w:rPr>
        <w:rFonts w:hint="default"/>
        <w:lang w:val="en-US" w:eastAsia="en-US" w:bidi="ar-SA"/>
      </w:rPr>
    </w:lvl>
    <w:lvl w:ilvl="3" w:tplc="CF1AA46C">
      <w:numFmt w:val="bullet"/>
      <w:lvlText w:val="•"/>
      <w:lvlJc w:val="left"/>
      <w:pPr>
        <w:ind w:left="1974" w:hanging="286"/>
      </w:pPr>
      <w:rPr>
        <w:rFonts w:hint="default"/>
        <w:lang w:val="en-US" w:eastAsia="en-US" w:bidi="ar-SA"/>
      </w:rPr>
    </w:lvl>
    <w:lvl w:ilvl="4" w:tplc="3E22F506">
      <w:numFmt w:val="bullet"/>
      <w:lvlText w:val="•"/>
      <w:lvlJc w:val="left"/>
      <w:pPr>
        <w:ind w:left="2432" w:hanging="286"/>
      </w:pPr>
      <w:rPr>
        <w:rFonts w:hint="default"/>
        <w:lang w:val="en-US" w:eastAsia="en-US" w:bidi="ar-SA"/>
      </w:rPr>
    </w:lvl>
    <w:lvl w:ilvl="5" w:tplc="AE4C16C2">
      <w:numFmt w:val="bullet"/>
      <w:lvlText w:val="•"/>
      <w:lvlJc w:val="left"/>
      <w:pPr>
        <w:ind w:left="2890" w:hanging="286"/>
      </w:pPr>
      <w:rPr>
        <w:rFonts w:hint="default"/>
        <w:lang w:val="en-US" w:eastAsia="en-US" w:bidi="ar-SA"/>
      </w:rPr>
    </w:lvl>
    <w:lvl w:ilvl="6" w:tplc="9092A070">
      <w:numFmt w:val="bullet"/>
      <w:lvlText w:val="•"/>
      <w:lvlJc w:val="left"/>
      <w:pPr>
        <w:ind w:left="3348" w:hanging="286"/>
      </w:pPr>
      <w:rPr>
        <w:rFonts w:hint="default"/>
        <w:lang w:val="en-US" w:eastAsia="en-US" w:bidi="ar-SA"/>
      </w:rPr>
    </w:lvl>
    <w:lvl w:ilvl="7" w:tplc="6F20A992">
      <w:numFmt w:val="bullet"/>
      <w:lvlText w:val="•"/>
      <w:lvlJc w:val="left"/>
      <w:pPr>
        <w:ind w:left="3806" w:hanging="286"/>
      </w:pPr>
      <w:rPr>
        <w:rFonts w:hint="default"/>
        <w:lang w:val="en-US" w:eastAsia="en-US" w:bidi="ar-SA"/>
      </w:rPr>
    </w:lvl>
    <w:lvl w:ilvl="8" w:tplc="AF7CDC9E">
      <w:numFmt w:val="bullet"/>
      <w:lvlText w:val="•"/>
      <w:lvlJc w:val="left"/>
      <w:pPr>
        <w:ind w:left="4264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7C341E8D"/>
    <w:multiLevelType w:val="hybridMultilevel"/>
    <w:tmpl w:val="2F4275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Gatt">
    <w15:presenceInfo w15:providerId="Windows Live" w15:userId="1c024e0c19ff0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804"/>
    <w:rsid w:val="00120D06"/>
    <w:rsid w:val="002351AC"/>
    <w:rsid w:val="004D6BAD"/>
    <w:rsid w:val="004F708E"/>
    <w:rsid w:val="007164BC"/>
    <w:rsid w:val="00720369"/>
    <w:rsid w:val="00CB6ED2"/>
    <w:rsid w:val="00D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1B0F902"/>
  <w15:docId w15:val="{19C9E985-EC05-4FAE-8F05-FC04C9C8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660" w:right="66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right="38" w:hanging="2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9" w:lineRule="exact"/>
      <w:ind w:left="114"/>
    </w:pPr>
  </w:style>
  <w:style w:type="character" w:styleId="Hyperlink">
    <w:name w:val="Hyperlink"/>
    <w:basedOn w:val="DefaultParagraphFont"/>
    <w:uiPriority w:val="99"/>
    <w:unhideWhenUsed/>
    <w:rsid w:val="0072036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7164BC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F7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0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08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08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doi.org/10.1016/j.cviu.2018.09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azumio.com/blog/azumio/calorie-mama-release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terport/Mask_RC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an.gatt%7d@mcast.edu.mt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3300</Words>
  <Characters>18811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Gatt</cp:lastModifiedBy>
  <cp:revision>7</cp:revision>
  <dcterms:created xsi:type="dcterms:W3CDTF">2021-11-06T12:58:00Z</dcterms:created>
  <dcterms:modified xsi:type="dcterms:W3CDTF">2021-11-07T10:11:00Z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2021-11-06T00:00:00Z</vt:filetime>
  </property>
</Properties>
</file>