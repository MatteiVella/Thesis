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24022" w14:textId="3CFF64C6" w:rsidR="009E35CF" w:rsidRDefault="003252DB" w:rsidP="009E35CF">
      <w:pPr>
        <w:pStyle w:val="Title"/>
        <w:jc w:val="center"/>
        <w:rPr>
          <w:ins w:id="0" w:author="Alan Gatt" w:date="2022-05-19T14:18:00Z"/>
          <w:lang w:val="en-GB"/>
        </w:rPr>
      </w:pPr>
      <w:r>
        <w:rPr>
          <w:lang w:val="en-GB"/>
        </w:rPr>
        <w:t>Conclusion</w:t>
      </w:r>
    </w:p>
    <w:p w14:paraId="2CC9D4AD" w14:textId="77777777" w:rsidR="0084447F" w:rsidRPr="0084447F" w:rsidRDefault="0084447F" w:rsidP="0084447F">
      <w:pPr>
        <w:rPr>
          <w:lang w:val="en-GB"/>
        </w:rPr>
        <w:pPrChange w:id="1" w:author="Alan Gatt" w:date="2022-05-19T14:18:00Z">
          <w:pPr>
            <w:pStyle w:val="Title"/>
            <w:jc w:val="center"/>
          </w:pPr>
        </w:pPrChange>
      </w:pPr>
    </w:p>
    <w:p w14:paraId="2102AB22" w14:textId="2132B0D8" w:rsidR="0060191B" w:rsidRDefault="006D459E" w:rsidP="003E3F37">
      <w:pPr>
        <w:ind w:firstLine="720"/>
        <w:rPr>
          <w:lang w:val="en-GB"/>
        </w:rPr>
      </w:pPr>
      <w:r>
        <w:rPr>
          <w:lang w:val="en-GB"/>
        </w:rPr>
        <w:t xml:space="preserve">In this </w:t>
      </w:r>
      <w:del w:id="2" w:author="Alan Gatt" w:date="2022-05-19T14:18:00Z">
        <w:r w:rsidDel="0084447F">
          <w:rPr>
            <w:lang w:val="en-GB"/>
          </w:rPr>
          <w:delText>paper</w:delText>
        </w:r>
      </w:del>
      <w:ins w:id="3" w:author="Alan Gatt" w:date="2022-05-19T14:18:00Z">
        <w:r w:rsidR="0084447F">
          <w:rPr>
            <w:lang w:val="en-GB"/>
          </w:rPr>
          <w:t>re</w:t>
        </w:r>
      </w:ins>
      <w:ins w:id="4" w:author="Alan Gatt" w:date="2022-05-19T14:19:00Z">
        <w:r w:rsidR="0084447F">
          <w:rPr>
            <w:lang w:val="en-GB"/>
          </w:rPr>
          <w:t>search</w:t>
        </w:r>
      </w:ins>
      <w:r>
        <w:rPr>
          <w:lang w:val="en-GB"/>
        </w:rPr>
        <w:t xml:space="preserve">, a </w:t>
      </w:r>
      <w:del w:id="5" w:author="Alan Gatt" w:date="2022-05-19T14:19:00Z">
        <w:r w:rsidDel="0084447F">
          <w:rPr>
            <w:lang w:val="en-GB"/>
          </w:rPr>
          <w:delText xml:space="preserve">newly created </w:delText>
        </w:r>
      </w:del>
      <w:ins w:id="6" w:author="Alan Gatt" w:date="2022-05-19T14:19:00Z">
        <w:r w:rsidR="0084447F">
          <w:rPr>
            <w:lang w:val="en-GB"/>
          </w:rPr>
          <w:t xml:space="preserve">new </w:t>
        </w:r>
      </w:ins>
      <w:r>
        <w:rPr>
          <w:lang w:val="en-GB"/>
        </w:rPr>
        <w:t>data set for six common Maltese foods has been presented</w:t>
      </w:r>
      <w:ins w:id="7" w:author="Alan Gatt" w:date="2022-05-19T14:19:00Z">
        <w:r w:rsidR="0084447F">
          <w:rPr>
            <w:lang w:val="en-GB"/>
          </w:rPr>
          <w:t>;</w:t>
        </w:r>
      </w:ins>
      <w:r>
        <w:rPr>
          <w:lang w:val="en-GB"/>
        </w:rPr>
        <w:t xml:space="preserve"> </w:t>
      </w:r>
      <w:del w:id="8" w:author="Alan Gatt" w:date="2022-05-19T14:19:00Z">
        <w:r w:rsidDel="0084447F">
          <w:rPr>
            <w:lang w:val="en-GB"/>
          </w:rPr>
          <w:delText xml:space="preserve">whilst </w:delText>
        </w:r>
      </w:del>
      <w:ins w:id="9" w:author="Alan Gatt" w:date="2022-05-19T14:19:00Z">
        <w:r w:rsidR="0084447F">
          <w:rPr>
            <w:lang w:val="en-GB"/>
          </w:rPr>
          <w:t>as well as</w:t>
        </w:r>
        <w:r w:rsidR="0084447F">
          <w:rPr>
            <w:lang w:val="en-GB"/>
          </w:rPr>
          <w:t xml:space="preserve"> </w:t>
        </w:r>
      </w:ins>
      <w:r>
        <w:rPr>
          <w:lang w:val="en-GB"/>
        </w:rPr>
        <w:t xml:space="preserve">also proposing a solution of how other food datasets could be augmented and automatically annotated, to reduce the manual labour involved in creating such a dataset. </w:t>
      </w:r>
      <w:r w:rsidR="0060191B">
        <w:rPr>
          <w:lang w:val="en-GB"/>
        </w:rPr>
        <w:t xml:space="preserve">The “Maltese Food Dataset” </w:t>
      </w:r>
      <w:r w:rsidR="003E3F37">
        <w:rPr>
          <w:lang w:val="en-GB"/>
        </w:rPr>
        <w:t>itself</w:t>
      </w:r>
      <w:r w:rsidR="0060191B">
        <w:rPr>
          <w:lang w:val="en-GB"/>
        </w:rPr>
        <w:t xml:space="preserve"> is made up of 60 original </w:t>
      </w:r>
      <w:del w:id="10" w:author="Alan Gatt" w:date="2022-05-19T14:19:00Z">
        <w:r w:rsidR="0060191B" w:rsidDel="0084447F">
          <w:rPr>
            <w:lang w:val="en-GB"/>
          </w:rPr>
          <w:delText>images</w:delText>
        </w:r>
        <w:r w:rsidR="003E3F37" w:rsidDel="0084447F">
          <w:rPr>
            <w:lang w:val="en-GB"/>
          </w:rPr>
          <w:delText xml:space="preserve"> </w:delText>
        </w:r>
      </w:del>
      <w:ins w:id="11" w:author="Alan Gatt" w:date="2022-05-19T14:19:00Z">
        <w:r w:rsidR="0084447F">
          <w:rPr>
            <w:lang w:val="en-GB"/>
          </w:rPr>
          <w:t>photographs,</w:t>
        </w:r>
        <w:r w:rsidR="0084447F">
          <w:rPr>
            <w:lang w:val="en-GB"/>
          </w:rPr>
          <w:t xml:space="preserve"> </w:t>
        </w:r>
      </w:ins>
      <w:r w:rsidR="003E3F37">
        <w:rPr>
          <w:lang w:val="en-GB"/>
        </w:rPr>
        <w:t xml:space="preserve">and </w:t>
      </w:r>
      <w:ins w:id="12" w:author="Alan Gatt" w:date="2022-05-19T14:19:00Z">
        <w:r w:rsidR="0084447F">
          <w:rPr>
            <w:lang w:val="en-GB"/>
          </w:rPr>
          <w:t xml:space="preserve">an additional </w:t>
        </w:r>
      </w:ins>
      <w:r w:rsidR="003E3F37">
        <w:rPr>
          <w:lang w:val="en-GB"/>
        </w:rPr>
        <w:t>1,380</w:t>
      </w:r>
      <w:r w:rsidR="0060191B">
        <w:rPr>
          <w:lang w:val="en-GB"/>
        </w:rPr>
        <w:t xml:space="preserve"> </w:t>
      </w:r>
      <w:r w:rsidR="003E3F37">
        <w:rPr>
          <w:lang w:val="en-GB"/>
        </w:rPr>
        <w:t xml:space="preserve">augmented images </w:t>
      </w:r>
      <w:ins w:id="13" w:author="Alan Gatt" w:date="2022-05-19T14:19:00Z">
        <w:r w:rsidR="0084447F">
          <w:rPr>
            <w:lang w:val="en-GB"/>
          </w:rPr>
          <w:t xml:space="preserve">based on the original photographs. There were then </w:t>
        </w:r>
      </w:ins>
      <w:del w:id="14" w:author="Alan Gatt" w:date="2022-05-19T14:19:00Z">
        <w:r w:rsidR="003E3F37" w:rsidDel="0084447F">
          <w:rPr>
            <w:lang w:val="en-GB"/>
          </w:rPr>
          <w:delText xml:space="preserve">which are </w:delText>
        </w:r>
      </w:del>
      <w:r w:rsidR="003E3F37">
        <w:rPr>
          <w:lang w:val="en-GB"/>
        </w:rPr>
        <w:t xml:space="preserve">split as “test” and “train” at a ratio of 70/30, 70% training and 30% testing. </w:t>
      </w:r>
      <w:commentRangeStart w:id="15"/>
      <w:r w:rsidR="003E3F37">
        <w:rPr>
          <w:lang w:val="en-GB"/>
        </w:rPr>
        <w:t>It also includes three random configurations</w:t>
      </w:r>
      <w:commentRangeEnd w:id="15"/>
      <w:r w:rsidR="0084447F">
        <w:rPr>
          <w:rStyle w:val="CommentReference"/>
        </w:rPr>
        <w:commentReference w:id="15"/>
      </w:r>
      <w:r w:rsidR="003E3F37">
        <w:rPr>
          <w:lang w:val="en-GB"/>
        </w:rPr>
        <w:t>, and, in each configuration, the</w:t>
      </w:r>
      <w:r w:rsidR="00B35492">
        <w:rPr>
          <w:lang w:val="en-GB"/>
        </w:rPr>
        <w:t xml:space="preserve"> </w:t>
      </w:r>
      <w:r w:rsidR="003E3F37">
        <w:rPr>
          <w:lang w:val="en-GB"/>
        </w:rPr>
        <w:t xml:space="preserve">images are randomly split into the previously mentioned ratio. The food classes included </w:t>
      </w:r>
      <w:r w:rsidR="00DE2059">
        <w:rPr>
          <w:lang w:val="en-GB"/>
        </w:rPr>
        <w:t>are</w:t>
      </w:r>
      <w:r w:rsidR="003E3F37">
        <w:rPr>
          <w:lang w:val="en-GB"/>
        </w:rPr>
        <w:t xml:space="preserve"> “Pastizzi”, “Qassatat”, “Qaghaq tal-ghasel”, “Gbejniet”, “</w:t>
      </w:r>
      <w:r w:rsidR="00DE2059">
        <w:rPr>
          <w:lang w:val="en-GB"/>
        </w:rPr>
        <w:t>Imqaret</w:t>
      </w:r>
      <w:r w:rsidR="003E3F37">
        <w:rPr>
          <w:lang w:val="en-GB"/>
        </w:rPr>
        <w:t>”</w:t>
      </w:r>
      <w:r w:rsidR="00DE2059">
        <w:rPr>
          <w:lang w:val="en-GB"/>
        </w:rPr>
        <w:t xml:space="preserve"> and “Zalzett Malti”.</w:t>
      </w:r>
    </w:p>
    <w:p w14:paraId="0DD1D71F" w14:textId="1A542F99" w:rsidR="00DE2059" w:rsidRDefault="006D459E" w:rsidP="00DE2059">
      <w:pPr>
        <w:ind w:firstLine="720"/>
        <w:rPr>
          <w:lang w:val="en-GB"/>
        </w:rPr>
      </w:pPr>
      <w:del w:id="16" w:author="Alan Gatt" w:date="2022-05-19T14:21:00Z">
        <w:r w:rsidDel="0084447F">
          <w:rPr>
            <w:lang w:val="en-GB"/>
          </w:rPr>
          <w:delText>Apart from that, a</w:delText>
        </w:r>
      </w:del>
      <w:ins w:id="17" w:author="Alan Gatt" w:date="2022-05-19T14:21:00Z">
        <w:r w:rsidR="0084447F">
          <w:rPr>
            <w:lang w:val="en-GB"/>
          </w:rPr>
          <w:t>A</w:t>
        </w:r>
      </w:ins>
      <w:r>
        <w:rPr>
          <w:lang w:val="en-GB"/>
        </w:rPr>
        <w:t>n application making use of Mask R-CNN was proposed</w:t>
      </w:r>
      <w:r w:rsidR="003F5531">
        <w:rPr>
          <w:lang w:val="en-GB"/>
        </w:rPr>
        <w:t xml:space="preserve"> to estimate the calorie values for each food of the six food classes</w:t>
      </w:r>
      <w:ins w:id="18" w:author="Alan Gatt" w:date="2022-05-19T14:21:00Z">
        <w:r w:rsidR="0084447F">
          <w:rPr>
            <w:lang w:val="en-GB"/>
          </w:rPr>
          <w:t xml:space="preserve"> found in this dataset</w:t>
        </w:r>
      </w:ins>
      <w:r w:rsidR="003F5531">
        <w:rPr>
          <w:lang w:val="en-GB"/>
        </w:rPr>
        <w:t>. The algorithm was used to detect both the food classes</w:t>
      </w:r>
      <w:ins w:id="19" w:author="Alan Gatt" w:date="2022-05-19T14:21:00Z">
        <w:r w:rsidR="0084447F">
          <w:rPr>
            <w:lang w:val="en-GB"/>
          </w:rPr>
          <w:t>,</w:t>
        </w:r>
      </w:ins>
      <w:r w:rsidR="003F5531">
        <w:rPr>
          <w:lang w:val="en-GB"/>
        </w:rPr>
        <w:t xml:space="preserve"> and </w:t>
      </w:r>
      <w:ins w:id="20" w:author="Alan Gatt" w:date="2022-05-19T14:21:00Z">
        <w:r w:rsidR="0084447F">
          <w:rPr>
            <w:lang w:val="en-GB"/>
          </w:rPr>
          <w:t xml:space="preserve">also to </w:t>
        </w:r>
      </w:ins>
      <w:r w:rsidR="003F5531">
        <w:rPr>
          <w:lang w:val="en-GB"/>
        </w:rPr>
        <w:t>identify the region of the item at which it is located</w:t>
      </w:r>
      <w:ins w:id="21" w:author="Alan Gatt" w:date="2022-05-19T14:21:00Z">
        <w:r w:rsidR="0084447F">
          <w:rPr>
            <w:lang w:val="en-GB"/>
          </w:rPr>
          <w:t>.</w:t>
        </w:r>
      </w:ins>
      <w:del w:id="22" w:author="Alan Gatt" w:date="2022-05-19T14:21:00Z">
        <w:r w:rsidR="0060191B" w:rsidDel="0084447F">
          <w:rPr>
            <w:lang w:val="en-GB"/>
          </w:rPr>
          <w:delText>,</w:delText>
        </w:r>
      </w:del>
      <w:ins w:id="23" w:author="Alan Gatt" w:date="2022-05-19T14:21:00Z">
        <w:r w:rsidR="0084447F">
          <w:rPr>
            <w:lang w:val="en-GB"/>
          </w:rPr>
          <w:t>A two-euro coin (the reference object) was used in order to be able to determine the size of the food item</w:t>
        </w:r>
      </w:ins>
      <w:del w:id="24" w:author="Alan Gatt" w:date="2022-05-19T14:22:00Z">
        <w:r w:rsidR="0060191B" w:rsidDel="0084447F">
          <w:rPr>
            <w:lang w:val="en-GB"/>
          </w:rPr>
          <w:delText xml:space="preserve"> whilst simple proportion and a two-euro coin (the reference object) was </w:delText>
        </w:r>
        <w:r w:rsidR="00DE2059" w:rsidDel="0084447F">
          <w:rPr>
            <w:lang w:val="en-GB"/>
          </w:rPr>
          <w:delText xml:space="preserve">also </w:delText>
        </w:r>
        <w:r w:rsidR="0060191B" w:rsidDel="0084447F">
          <w:rPr>
            <w:lang w:val="en-GB"/>
          </w:rPr>
          <w:delText>used to identify the proportions of each food item in the dataset</w:delText>
        </w:r>
      </w:del>
      <w:r w:rsidR="0060191B">
        <w:rPr>
          <w:lang w:val="en-GB"/>
        </w:rPr>
        <w:t>.</w:t>
      </w:r>
      <w:r w:rsidR="00421DA3">
        <w:rPr>
          <w:lang w:val="en-GB"/>
        </w:rPr>
        <w:t xml:space="preserve"> The process was also repeated on the three configurations provided by the dataset.</w:t>
      </w:r>
    </w:p>
    <w:p w14:paraId="53824AD3" w14:textId="214005AF" w:rsidR="003252DB" w:rsidRDefault="006B3EC6" w:rsidP="00DE2059">
      <w:pPr>
        <w:ind w:firstLine="720"/>
        <w:rPr>
          <w:lang w:val="en-GB"/>
        </w:rPr>
      </w:pPr>
      <w:r>
        <w:rPr>
          <w:lang w:val="en-GB"/>
        </w:rPr>
        <w:t>Using the proposed dataset three results per metric where achieved.</w:t>
      </w:r>
      <w:r w:rsidR="00A56D5E">
        <w:rPr>
          <w:lang w:val="en-GB"/>
        </w:rPr>
        <w:t xml:space="preserve"> In </w:t>
      </w:r>
      <w:r w:rsidR="00901B37">
        <w:rPr>
          <w:lang w:val="en-GB"/>
        </w:rPr>
        <w:t>identifying the</w:t>
      </w:r>
      <w:r w:rsidR="00A56D5E">
        <w:rPr>
          <w:lang w:val="en-GB"/>
        </w:rPr>
        <w:t xml:space="preserve"> area of the food items, t</w:t>
      </w:r>
      <w:r>
        <w:rPr>
          <w:lang w:val="en-GB"/>
        </w:rPr>
        <w:t>he IoU values are 87.13%, 73.66% and 80.57%</w:t>
      </w:r>
      <w:r w:rsidR="00A56D5E">
        <w:rPr>
          <w:lang w:val="en-GB"/>
        </w:rPr>
        <w:t xml:space="preserve">. When </w:t>
      </w:r>
      <w:r w:rsidR="00901B37">
        <w:rPr>
          <w:lang w:val="en-GB"/>
        </w:rPr>
        <w:t>taking the average of these configs, the value is that of 80.45%</w:t>
      </w:r>
      <w:r w:rsidR="00A56D5E">
        <w:rPr>
          <w:lang w:val="en-GB"/>
        </w:rPr>
        <w:t xml:space="preserve">. </w:t>
      </w:r>
      <w:r w:rsidR="00901B37">
        <w:rPr>
          <w:lang w:val="en-GB"/>
        </w:rPr>
        <w:t xml:space="preserve">The accuracy for estimating the calorie value using </w:t>
      </w:r>
      <w:del w:id="25" w:author="Alan Gatt" w:date="2022-05-19T14:22:00Z">
        <w:r w:rsidR="00A56D5E" w:rsidDel="0084447F">
          <w:rPr>
            <w:lang w:val="en-GB"/>
          </w:rPr>
          <w:delText>R.M.S.E</w:delText>
        </w:r>
      </w:del>
      <w:ins w:id="26" w:author="Alan Gatt" w:date="2022-05-19T14:22:00Z">
        <w:r w:rsidR="0084447F">
          <w:rPr>
            <w:lang w:val="en-GB"/>
          </w:rPr>
          <w:t>RMSE</w:t>
        </w:r>
      </w:ins>
      <w:r w:rsidR="00A56D5E">
        <w:rPr>
          <w:lang w:val="en-GB"/>
        </w:rPr>
        <w:t xml:space="preserve"> </w:t>
      </w:r>
      <w:r w:rsidR="00901B37">
        <w:rPr>
          <w:lang w:val="en-GB"/>
        </w:rPr>
        <w:t xml:space="preserve">are </w:t>
      </w:r>
      <w:r w:rsidR="00A56D5E">
        <w:rPr>
          <w:lang w:val="en-GB"/>
        </w:rPr>
        <w:t>+-80.36, +-79.30 and +- 99.50</w:t>
      </w:r>
      <w:r w:rsidR="00855239">
        <w:rPr>
          <w:lang w:val="en-GB"/>
        </w:rPr>
        <w:t xml:space="preserve"> for the actual predictions</w:t>
      </w:r>
      <w:r w:rsidR="00A56D5E">
        <w:rPr>
          <w:lang w:val="en-GB"/>
        </w:rPr>
        <w:t>, averaging out at a value of +-86.39</w:t>
      </w:r>
      <w:ins w:id="27" w:author="Alan Gatt" w:date="2022-05-19T14:22:00Z">
        <w:r w:rsidR="0084447F">
          <w:rPr>
            <w:lang w:val="en-GB"/>
          </w:rPr>
          <w:t xml:space="preserve"> calories</w:t>
        </w:r>
      </w:ins>
      <w:r w:rsidR="00A56D5E">
        <w:rPr>
          <w:lang w:val="en-GB"/>
        </w:rPr>
        <w:t>. On the other hand, the R</w:t>
      </w:r>
      <w:ins w:id="28" w:author="Alan Gatt" w:date="2022-05-19T14:22:00Z">
        <w:r w:rsidR="0084447F">
          <w:rPr>
            <w:lang w:val="en-GB"/>
          </w:rPr>
          <w:t>MSE</w:t>
        </w:r>
      </w:ins>
      <w:del w:id="29" w:author="Alan Gatt" w:date="2022-05-19T14:22:00Z">
        <w:r w:rsidR="00A56D5E" w:rsidDel="0084447F">
          <w:rPr>
            <w:lang w:val="en-GB"/>
          </w:rPr>
          <w:delText>.M.S.E</w:delText>
        </w:r>
      </w:del>
      <w:r w:rsidR="00A56D5E">
        <w:rPr>
          <w:lang w:val="en-GB"/>
        </w:rPr>
        <w:t xml:space="preserve"> for the real predictions are +-94.20, +-138.24 and +-75, averaging a value of +-102.65</w:t>
      </w:r>
      <w:ins w:id="30" w:author="Alan Gatt" w:date="2022-05-19T14:22:00Z">
        <w:r w:rsidR="0084447F">
          <w:rPr>
            <w:lang w:val="en-GB"/>
          </w:rPr>
          <w:t xml:space="preserve"> calories</w:t>
        </w:r>
      </w:ins>
      <w:r w:rsidR="00A56D5E">
        <w:rPr>
          <w:lang w:val="en-GB"/>
        </w:rPr>
        <w:t xml:space="preserve">. </w:t>
      </w:r>
      <w:r w:rsidR="00C64292">
        <w:rPr>
          <w:lang w:val="en-GB"/>
        </w:rPr>
        <w:t xml:space="preserve">With the gathered results, it is possible to answer the research questions which were submitted at the begging of the scientific study. With an average IoU value of 80.45% it could be stated that </w:t>
      </w:r>
      <w:r w:rsidR="00D95549">
        <w:rPr>
          <w:lang w:val="en-GB"/>
        </w:rPr>
        <w:t>M</w:t>
      </w:r>
      <w:r w:rsidR="00C64292">
        <w:rPr>
          <w:lang w:val="en-GB"/>
        </w:rPr>
        <w:t xml:space="preserve">altese foods have the potential of being identified consistently just by using machine learning techniques and </w:t>
      </w:r>
      <w:r w:rsidR="00D95549">
        <w:rPr>
          <w:lang w:val="en-GB"/>
        </w:rPr>
        <w:t xml:space="preserve">that </w:t>
      </w:r>
      <w:r w:rsidR="0069548C">
        <w:rPr>
          <w:lang w:val="en-GB"/>
        </w:rPr>
        <w:t xml:space="preserve">a two-euro coin </w:t>
      </w:r>
      <w:r w:rsidR="00C64292">
        <w:rPr>
          <w:lang w:val="en-GB"/>
        </w:rPr>
        <w:t xml:space="preserve">can be used as </w:t>
      </w:r>
      <w:r w:rsidR="0069548C">
        <w:rPr>
          <w:lang w:val="en-GB"/>
        </w:rPr>
        <w:t>the reference object to identify proportions from the image. The</w:t>
      </w:r>
      <w:ins w:id="31" w:author="Alan Gatt" w:date="2022-05-19T14:23:00Z">
        <w:r w:rsidR="006E6D42">
          <w:rPr>
            <w:lang w:val="en-GB"/>
          </w:rPr>
          <w:t xml:space="preserve"> other</w:t>
        </w:r>
      </w:ins>
      <w:r w:rsidR="0069548C">
        <w:rPr>
          <w:lang w:val="en-GB"/>
        </w:rPr>
        <w:t xml:space="preserve"> </w:t>
      </w:r>
      <w:r w:rsidR="00D95549">
        <w:rPr>
          <w:lang w:val="en-GB"/>
        </w:rPr>
        <w:t xml:space="preserve">proposed </w:t>
      </w:r>
      <w:ins w:id="32" w:author="Alan Gatt" w:date="2022-05-19T14:23:00Z">
        <w:r w:rsidR="006E6D42">
          <w:rPr>
            <w:lang w:val="en-GB"/>
          </w:rPr>
          <w:t xml:space="preserve">research </w:t>
        </w:r>
      </w:ins>
      <w:del w:id="33" w:author="Alan Gatt" w:date="2022-05-19T14:23:00Z">
        <w:r w:rsidR="00D95549" w:rsidDel="006E6D42">
          <w:rPr>
            <w:lang w:val="en-GB"/>
          </w:rPr>
          <w:delText xml:space="preserve">a </w:delText>
        </w:r>
      </w:del>
      <w:r w:rsidR="0069548C">
        <w:rPr>
          <w:lang w:val="en-GB"/>
        </w:rPr>
        <w:t xml:space="preserve">question </w:t>
      </w:r>
      <w:del w:id="34" w:author="Alan Gatt" w:date="2022-05-19T14:23:00Z">
        <w:r w:rsidR="00D95549" w:rsidDel="00017ABA">
          <w:rPr>
            <w:lang w:val="en-GB"/>
          </w:rPr>
          <w:delText xml:space="preserve">which </w:delText>
        </w:r>
        <w:r w:rsidR="0069548C" w:rsidDel="00017ABA">
          <w:rPr>
            <w:lang w:val="en-GB"/>
          </w:rPr>
          <w:delText>stated</w:delText>
        </w:r>
      </w:del>
      <w:ins w:id="35" w:author="Alan Gatt" w:date="2022-05-19T14:23:00Z">
        <w:r w:rsidR="00017ABA">
          <w:rPr>
            <w:lang w:val="en-GB"/>
          </w:rPr>
          <w:t>asked</w:t>
        </w:r>
      </w:ins>
      <w:del w:id="36" w:author="Alan Gatt" w:date="2022-05-19T14:23:00Z">
        <w:r w:rsidR="00D95549" w:rsidDel="00017ABA">
          <w:rPr>
            <w:lang w:val="en-GB"/>
          </w:rPr>
          <w:delText>,</w:delText>
        </w:r>
      </w:del>
      <w:r w:rsidR="0069548C">
        <w:rPr>
          <w:lang w:val="en-GB"/>
        </w:rPr>
        <w:t xml:space="preserve"> if it would be possible to achieve nutritional values from an image. Taking into consideration that the average RMSE for both real and actual </w:t>
      </w:r>
      <w:r w:rsidR="00D95549">
        <w:rPr>
          <w:lang w:val="en-GB"/>
        </w:rPr>
        <w:t xml:space="preserve">scenarios </w:t>
      </w:r>
      <w:r w:rsidR="0069548C">
        <w:rPr>
          <w:lang w:val="en-GB"/>
        </w:rPr>
        <w:t>are +-86.39 and +-102.6, this difference might</w:t>
      </w:r>
      <w:r w:rsidR="00D95549">
        <w:rPr>
          <w:lang w:val="en-GB"/>
        </w:rPr>
        <w:t xml:space="preserve"> not be extremely small</w:t>
      </w:r>
      <w:r w:rsidR="0069548C">
        <w:rPr>
          <w:lang w:val="en-GB"/>
        </w:rPr>
        <w:t xml:space="preserve">, but since this is only an estimate and the </w:t>
      </w:r>
      <w:r w:rsidR="00D95549">
        <w:rPr>
          <w:lang w:val="en-GB"/>
        </w:rPr>
        <w:t>RMSE is still quite low since 100 calories difference are not a lot in a single plate of multiple food items. Therefore,</w:t>
      </w:r>
      <w:r w:rsidR="0069548C">
        <w:rPr>
          <w:lang w:val="en-GB"/>
        </w:rPr>
        <w:t xml:space="preserve"> it is possible to use such techniques to </w:t>
      </w:r>
      <w:r w:rsidR="00D95549">
        <w:rPr>
          <w:lang w:val="en-GB"/>
        </w:rPr>
        <w:t>extract such values from images.</w:t>
      </w:r>
      <w:r w:rsidR="0069548C">
        <w:rPr>
          <w:lang w:val="en-GB"/>
        </w:rPr>
        <w:t xml:space="preserve"> </w:t>
      </w:r>
    </w:p>
    <w:p w14:paraId="0D96A82A" w14:textId="1381DDA4" w:rsidR="00855239" w:rsidRDefault="00855239" w:rsidP="00DE2059">
      <w:pPr>
        <w:ind w:firstLine="720"/>
        <w:rPr>
          <w:lang w:val="en-GB"/>
        </w:rPr>
      </w:pPr>
      <w:r>
        <w:rPr>
          <w:lang w:val="en-GB"/>
        </w:rPr>
        <w:t>In future research, improvement could be made of the proposed solutions in various ways. It would be interesting to provide images which are taken from multiple different angles rather than just a single top view perspective</w:t>
      </w:r>
      <w:r w:rsidR="00DD3CF6">
        <w:rPr>
          <w:lang w:val="en-GB"/>
        </w:rPr>
        <w:t xml:space="preserve"> for starters</w:t>
      </w:r>
      <w:r>
        <w:rPr>
          <w:lang w:val="en-GB"/>
        </w:rPr>
        <w:t>. Another improvement might be to add a way of removing the reference object by training models capable of identifying different plate size</w:t>
      </w:r>
      <w:r w:rsidR="00DD3CF6">
        <w:rPr>
          <w:lang w:val="en-GB"/>
        </w:rPr>
        <w:t>. One might also opt to enhance the current research by adding more Maltese food classes to the proposed dataset or even training the model with more variations of the given images.</w:t>
      </w:r>
    </w:p>
    <w:p w14:paraId="6F769786" w14:textId="339FDA01" w:rsidR="00DE2059" w:rsidRPr="003252DB" w:rsidRDefault="00DE2059" w:rsidP="003252DB">
      <w:pPr>
        <w:rPr>
          <w:lang w:val="en-GB"/>
        </w:rPr>
      </w:pPr>
      <w:r>
        <w:rPr>
          <w:lang w:val="en-GB"/>
        </w:rPr>
        <w:tab/>
      </w:r>
    </w:p>
    <w:p w14:paraId="7617FF7C" w14:textId="12D23C5C" w:rsidR="002A3737" w:rsidRPr="009E35CF" w:rsidRDefault="002A3737">
      <w:pPr>
        <w:rPr>
          <w:lang w:val="en-GB"/>
        </w:rPr>
      </w:pPr>
    </w:p>
    <w:sectPr w:rsidR="002A3737" w:rsidRPr="009E35C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an Gatt" w:date="2022-05-19T14:20:00Z" w:initials="AG">
    <w:p w14:paraId="3FA7DB85" w14:textId="77777777" w:rsidR="0084447F" w:rsidRDefault="0084447F" w:rsidP="00090100">
      <w:pPr>
        <w:pStyle w:val="CommentText"/>
      </w:pPr>
      <w:r>
        <w:rPr>
          <w:rStyle w:val="CommentReference"/>
        </w:rPr>
        <w:annotationRef/>
      </w:r>
      <w:r>
        <w:t>What are the three different configurations? Mention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7DB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D0C4" w16cex:dateUtc="2022-05-19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7DB85" w16cid:durableId="2630D0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CF"/>
    <w:rsid w:val="00017ABA"/>
    <w:rsid w:val="002A3737"/>
    <w:rsid w:val="003252DB"/>
    <w:rsid w:val="003E3F37"/>
    <w:rsid w:val="003F5531"/>
    <w:rsid w:val="00421DA3"/>
    <w:rsid w:val="0060191B"/>
    <w:rsid w:val="0069548C"/>
    <w:rsid w:val="006B3EC6"/>
    <w:rsid w:val="006D459E"/>
    <w:rsid w:val="006E6D42"/>
    <w:rsid w:val="00794FC7"/>
    <w:rsid w:val="0084447F"/>
    <w:rsid w:val="00855239"/>
    <w:rsid w:val="00901B37"/>
    <w:rsid w:val="009E35CF"/>
    <w:rsid w:val="00A56D5E"/>
    <w:rsid w:val="00B35492"/>
    <w:rsid w:val="00B4763E"/>
    <w:rsid w:val="00C64292"/>
    <w:rsid w:val="00D95549"/>
    <w:rsid w:val="00DD3CF6"/>
    <w:rsid w:val="00DE205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D8CB"/>
  <w15:chartTrackingRefBased/>
  <w15:docId w15:val="{F2DAB03F-300B-4BAC-A8FD-42822E9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CF"/>
    <w:rPr>
      <w:rFonts w:asciiTheme="majorHAnsi" w:eastAsiaTheme="majorEastAsia" w:hAnsiTheme="majorHAnsi" w:cstheme="majorBidi"/>
      <w:spacing w:val="-10"/>
      <w:kern w:val="28"/>
      <w:sz w:val="56"/>
      <w:szCs w:val="56"/>
    </w:rPr>
  </w:style>
  <w:style w:type="paragraph" w:styleId="Revision">
    <w:name w:val="Revision"/>
    <w:hidden/>
    <w:uiPriority w:val="99"/>
    <w:semiHidden/>
    <w:rsid w:val="0084447F"/>
    <w:pPr>
      <w:spacing w:after="0" w:line="240" w:lineRule="auto"/>
    </w:pPr>
  </w:style>
  <w:style w:type="character" w:styleId="CommentReference">
    <w:name w:val="annotation reference"/>
    <w:basedOn w:val="DefaultParagraphFont"/>
    <w:uiPriority w:val="99"/>
    <w:semiHidden/>
    <w:unhideWhenUsed/>
    <w:rsid w:val="0084447F"/>
    <w:rPr>
      <w:sz w:val="16"/>
      <w:szCs w:val="16"/>
    </w:rPr>
  </w:style>
  <w:style w:type="paragraph" w:styleId="CommentText">
    <w:name w:val="annotation text"/>
    <w:basedOn w:val="Normal"/>
    <w:link w:val="CommentTextChar"/>
    <w:uiPriority w:val="99"/>
    <w:unhideWhenUsed/>
    <w:rsid w:val="0084447F"/>
    <w:pPr>
      <w:spacing w:line="240" w:lineRule="auto"/>
    </w:pPr>
    <w:rPr>
      <w:sz w:val="20"/>
      <w:szCs w:val="20"/>
    </w:rPr>
  </w:style>
  <w:style w:type="character" w:customStyle="1" w:styleId="CommentTextChar">
    <w:name w:val="Comment Text Char"/>
    <w:basedOn w:val="DefaultParagraphFont"/>
    <w:link w:val="CommentText"/>
    <w:uiPriority w:val="99"/>
    <w:rsid w:val="0084447F"/>
    <w:rPr>
      <w:sz w:val="20"/>
      <w:szCs w:val="20"/>
    </w:rPr>
  </w:style>
  <w:style w:type="paragraph" w:styleId="CommentSubject">
    <w:name w:val="annotation subject"/>
    <w:basedOn w:val="CommentText"/>
    <w:next w:val="CommentText"/>
    <w:link w:val="CommentSubjectChar"/>
    <w:uiPriority w:val="99"/>
    <w:semiHidden/>
    <w:unhideWhenUsed/>
    <w:rsid w:val="0084447F"/>
    <w:rPr>
      <w:b/>
      <w:bCs/>
    </w:rPr>
  </w:style>
  <w:style w:type="character" w:customStyle="1" w:styleId="CommentSubjectChar">
    <w:name w:val="Comment Subject Char"/>
    <w:basedOn w:val="CommentTextChar"/>
    <w:link w:val="CommentSubject"/>
    <w:uiPriority w:val="99"/>
    <w:semiHidden/>
    <w:rsid w:val="008444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09444-1AC0-47FA-B0E3-A8EA3D5D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Alan Gatt</cp:lastModifiedBy>
  <cp:revision>6</cp:revision>
  <dcterms:created xsi:type="dcterms:W3CDTF">2022-05-13T16:57:00Z</dcterms:created>
  <dcterms:modified xsi:type="dcterms:W3CDTF">2022-05-19T12:24:00Z</dcterms:modified>
</cp:coreProperties>
</file>