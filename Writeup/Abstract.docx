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6C89" w14:textId="17788CD3" w:rsidR="006A2AA2" w:rsidRDefault="006A2AA2" w:rsidP="006A2AA2">
      <w:pPr>
        <w:pStyle w:val="Title"/>
        <w:jc w:val="center"/>
        <w:rPr>
          <w:lang w:val="en-GB"/>
        </w:rPr>
      </w:pPr>
      <w:r>
        <w:rPr>
          <w:lang w:val="en-GB"/>
        </w:rPr>
        <w:t>Abstract</w:t>
      </w:r>
    </w:p>
    <w:p w14:paraId="06BF4A28" w14:textId="4DE4F201" w:rsidR="006A2AA2" w:rsidRPr="006A2AA2" w:rsidRDefault="00A22995" w:rsidP="00C272FF">
      <w:pPr>
        <w:ind w:firstLine="720"/>
        <w:rPr>
          <w:lang w:val="en-GB"/>
        </w:rPr>
      </w:pPr>
      <w:r>
        <w:rPr>
          <w:lang w:val="en-GB"/>
        </w:rPr>
        <w:t xml:space="preserve">In today’s day and age, having the ability for people to identify the nutritional values which are about to be digested, is essential in having a balanced diet. In this paper a food recognition and calorie estimation application </w:t>
      </w:r>
      <w:r w:rsidR="00F74D23">
        <w:rPr>
          <w:lang w:val="en-GB"/>
        </w:rPr>
        <w:t>are</w:t>
      </w:r>
      <w:r>
        <w:rPr>
          <w:lang w:val="en-GB"/>
        </w:rPr>
        <w:t xml:space="preserve"> being proposed</w:t>
      </w:r>
      <w:r w:rsidR="00F74D23">
        <w:rPr>
          <w:lang w:val="en-GB"/>
        </w:rPr>
        <w:t xml:space="preserve"> whilst using a newly made “Maltese Food” dataset</w:t>
      </w:r>
      <w:r w:rsidR="00503410">
        <w:rPr>
          <w:lang w:val="en-GB"/>
        </w:rPr>
        <w:t xml:space="preserve">. For this research, the algorithm Mask Regional-Convolutional Neural Networks (Mask R-CNN) was used for both object detection and instance segmentation. </w:t>
      </w:r>
      <w:r w:rsidR="00F74D23">
        <w:rPr>
          <w:lang w:val="en-GB"/>
        </w:rPr>
        <w:t>A solution of how to augment datasets for food image recognition is also provided together with a process of automating the manual annotation process</w:t>
      </w:r>
      <w:r w:rsidR="00C272FF">
        <w:rPr>
          <w:lang w:val="en-GB"/>
        </w:rPr>
        <w:t xml:space="preserve"> in similar scenarios</w:t>
      </w:r>
      <w:r w:rsidR="00EA16A8">
        <w:rPr>
          <w:lang w:val="en-GB"/>
        </w:rPr>
        <w:t xml:space="preserve">. The dataset is made up of 60 manually taken images, 1,380 total augmented images and consists of six food classes, these being </w:t>
      </w:r>
      <w:r w:rsidR="00EA16A8">
        <w:rPr>
          <w:lang w:val="en-GB"/>
        </w:rPr>
        <w:t>“</w:t>
      </w:r>
      <w:proofErr w:type="spellStart"/>
      <w:r w:rsidR="00EA16A8">
        <w:rPr>
          <w:lang w:val="en-GB"/>
        </w:rPr>
        <w:t>Pastizzi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Qassatat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Qaghaq</w:t>
      </w:r>
      <w:proofErr w:type="spellEnd"/>
      <w:r w:rsidR="00EA16A8">
        <w:rPr>
          <w:lang w:val="en-GB"/>
        </w:rPr>
        <w:t xml:space="preserve"> </w:t>
      </w:r>
      <w:proofErr w:type="spellStart"/>
      <w:r w:rsidR="00EA16A8">
        <w:rPr>
          <w:lang w:val="en-GB"/>
        </w:rPr>
        <w:t>tal-ghasel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Gbejniet</w:t>
      </w:r>
      <w:proofErr w:type="spellEnd"/>
      <w:r w:rsidR="00EA16A8">
        <w:rPr>
          <w:lang w:val="en-GB"/>
        </w:rPr>
        <w:t>”, “</w:t>
      </w:r>
      <w:proofErr w:type="spellStart"/>
      <w:r w:rsidR="00EA16A8">
        <w:rPr>
          <w:lang w:val="en-GB"/>
        </w:rPr>
        <w:t>Imqaret</w:t>
      </w:r>
      <w:proofErr w:type="spellEnd"/>
      <w:r w:rsidR="00EA16A8">
        <w:rPr>
          <w:lang w:val="en-GB"/>
        </w:rPr>
        <w:t>” and “</w:t>
      </w:r>
      <w:proofErr w:type="spellStart"/>
      <w:r w:rsidR="00EA16A8">
        <w:rPr>
          <w:lang w:val="en-GB"/>
        </w:rPr>
        <w:t>Zalzett</w:t>
      </w:r>
      <w:proofErr w:type="spellEnd"/>
      <w:r w:rsidR="00EA16A8">
        <w:rPr>
          <w:lang w:val="en-GB"/>
        </w:rPr>
        <w:t xml:space="preserve"> </w:t>
      </w:r>
      <w:proofErr w:type="spellStart"/>
      <w:r w:rsidR="00EA16A8">
        <w:rPr>
          <w:lang w:val="en-GB"/>
        </w:rPr>
        <w:t>Malti</w:t>
      </w:r>
      <w:proofErr w:type="spellEnd"/>
      <w:r w:rsidR="00EA16A8">
        <w:rPr>
          <w:lang w:val="en-GB"/>
        </w:rPr>
        <w:t>”.</w:t>
      </w:r>
      <w:r w:rsidR="00EA16A8">
        <w:rPr>
          <w:lang w:val="en-GB"/>
        </w:rPr>
        <w:t xml:space="preserve"> The best accuracy which was achieved on this dataset for predicting the instances of each food item in the image was an </w:t>
      </w:r>
      <w:proofErr w:type="spellStart"/>
      <w:r w:rsidR="00EA16A8">
        <w:rPr>
          <w:lang w:val="en-GB"/>
        </w:rPr>
        <w:t>IoU</w:t>
      </w:r>
      <w:proofErr w:type="spellEnd"/>
      <w:r w:rsidR="00EA16A8">
        <w:rPr>
          <w:lang w:val="en-GB"/>
        </w:rPr>
        <w:t xml:space="preserve"> score of 87.13%, but the average performance was that of 80.45% </w:t>
      </w:r>
      <w:proofErr w:type="spellStart"/>
      <w:r w:rsidR="00EA16A8">
        <w:rPr>
          <w:lang w:val="en-GB"/>
        </w:rPr>
        <w:t>IoU</w:t>
      </w:r>
      <w:proofErr w:type="spellEnd"/>
      <w:r w:rsidR="00EA16A8">
        <w:rPr>
          <w:lang w:val="en-GB"/>
        </w:rPr>
        <w:t xml:space="preserve"> accuracy. </w:t>
      </w:r>
      <w:r w:rsidR="00503410">
        <w:rPr>
          <w:lang w:val="en-GB"/>
        </w:rPr>
        <w:t>As for the calorie estimation section, an average Root Mean Square Error (RMSE) of +-86.39 was given.</w:t>
      </w:r>
      <w:r w:rsidR="00C272FF">
        <w:rPr>
          <w:lang w:val="en-GB"/>
        </w:rPr>
        <w:t xml:space="preserve"> In addition, the predicted calories were also compared to the real values which were achieved by weighing each item. In this area, an average RMSE score of </w:t>
      </w:r>
      <w:r w:rsidR="00C272FF">
        <w:rPr>
          <w:lang w:val="en-GB"/>
        </w:rPr>
        <w:t>+-102.65</w:t>
      </w:r>
      <w:r w:rsidR="00C272FF">
        <w:rPr>
          <w:lang w:val="en-GB"/>
        </w:rPr>
        <w:t xml:space="preserve"> was achieved, but the best-case scenario was that of +-75.</w:t>
      </w:r>
    </w:p>
    <w:p w14:paraId="118EEE8F" w14:textId="77777777" w:rsidR="004D1D06" w:rsidRPr="006A2AA2" w:rsidRDefault="004D1D06">
      <w:pPr>
        <w:rPr>
          <w:lang w:val="en-GB"/>
        </w:rPr>
      </w:pPr>
    </w:p>
    <w:sectPr w:rsidR="004D1D06" w:rsidRPr="006A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A2"/>
    <w:rsid w:val="004D1D06"/>
    <w:rsid w:val="00503410"/>
    <w:rsid w:val="006A2AA2"/>
    <w:rsid w:val="00794FC7"/>
    <w:rsid w:val="00A22995"/>
    <w:rsid w:val="00B4763E"/>
    <w:rsid w:val="00C272FF"/>
    <w:rsid w:val="00EA16A8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9AA3"/>
  <w15:chartTrackingRefBased/>
  <w15:docId w15:val="{FC4132C7-4CB9-4A79-AFA5-E0346626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 Vella</dc:creator>
  <cp:keywords/>
  <dc:description/>
  <cp:lastModifiedBy>Mattei Vella</cp:lastModifiedBy>
  <cp:revision>1</cp:revision>
  <dcterms:created xsi:type="dcterms:W3CDTF">2022-05-13T18:15:00Z</dcterms:created>
  <dcterms:modified xsi:type="dcterms:W3CDTF">2022-05-13T19:20:00Z</dcterms:modified>
</cp:coreProperties>
</file>